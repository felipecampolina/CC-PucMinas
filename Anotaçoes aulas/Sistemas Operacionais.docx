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BFC4" w14:textId="5ECBCB8D" w:rsidR="00E968D3" w:rsidRDefault="00445682">
      <w:r>
        <w:t>06/02/2024</w:t>
      </w:r>
    </w:p>
    <w:p w14:paraId="5CBB24C1" w14:textId="24993936" w:rsidR="00445682" w:rsidRDefault="00AE3433" w:rsidP="00445682">
      <w:pPr>
        <w:pStyle w:val="PargrafodaLista"/>
        <w:numPr>
          <w:ilvl w:val="0"/>
          <w:numId w:val="1"/>
        </w:numPr>
      </w:pPr>
      <w:r>
        <w:t>O que é um sistema operacional:</w:t>
      </w:r>
    </w:p>
    <w:p w14:paraId="6C75EF9E" w14:textId="5D4EF224" w:rsidR="00AE3433" w:rsidRDefault="0093596B" w:rsidP="00AE3433">
      <w:pPr>
        <w:pStyle w:val="PargrafodaLista"/>
        <w:numPr>
          <w:ilvl w:val="1"/>
          <w:numId w:val="1"/>
        </w:numPr>
      </w:pPr>
      <w:r>
        <w:t xml:space="preserve">Um programa que age como intermediário </w:t>
      </w:r>
      <w:r w:rsidR="00E334B2">
        <w:t xml:space="preserve">entre o usuário e o </w:t>
      </w:r>
      <w:r w:rsidR="00875DF3">
        <w:t>hardware,</w:t>
      </w:r>
      <w:r w:rsidR="00E334B2">
        <w:t xml:space="preserve"> facilitando o uso dos recursos</w:t>
      </w:r>
    </w:p>
    <w:p w14:paraId="368794D7" w14:textId="04E78F7D" w:rsidR="00E334B2" w:rsidRDefault="007D1102" w:rsidP="00AE3433">
      <w:pPr>
        <w:pStyle w:val="PargrafodaLista"/>
        <w:numPr>
          <w:ilvl w:val="1"/>
          <w:numId w:val="1"/>
        </w:numPr>
      </w:pPr>
      <w:r>
        <w:t>Gerenciam recursos de maneira eficiente:</w:t>
      </w:r>
    </w:p>
    <w:p w14:paraId="1D368B53" w14:textId="7D59DB5B" w:rsidR="007D1102" w:rsidRDefault="007D1102" w:rsidP="007D1102">
      <w:pPr>
        <w:pStyle w:val="PargrafodaLista"/>
        <w:numPr>
          <w:ilvl w:val="2"/>
          <w:numId w:val="1"/>
        </w:numPr>
      </w:pPr>
      <w:r>
        <w:t>CPU</w:t>
      </w:r>
    </w:p>
    <w:p w14:paraId="0EC7AAF3" w14:textId="6F81EEA2" w:rsidR="007D1102" w:rsidRDefault="00971685" w:rsidP="007D1102">
      <w:pPr>
        <w:pStyle w:val="PargrafodaLista"/>
        <w:numPr>
          <w:ilvl w:val="2"/>
          <w:numId w:val="1"/>
        </w:numPr>
      </w:pPr>
      <w:r>
        <w:t>Memoria</w:t>
      </w:r>
    </w:p>
    <w:p w14:paraId="0BFA528B" w14:textId="31C00305" w:rsidR="00971685" w:rsidRDefault="00971685" w:rsidP="007D1102">
      <w:pPr>
        <w:pStyle w:val="PargrafodaLista"/>
        <w:numPr>
          <w:ilvl w:val="2"/>
          <w:numId w:val="1"/>
        </w:numPr>
      </w:pPr>
      <w:r>
        <w:t>I/O</w:t>
      </w:r>
    </w:p>
    <w:p w14:paraId="03C8A311" w14:textId="787EF5AC" w:rsidR="00971685" w:rsidRDefault="00971685" w:rsidP="00971685">
      <w:pPr>
        <w:pStyle w:val="PargrafodaLista"/>
        <w:numPr>
          <w:ilvl w:val="1"/>
          <w:numId w:val="1"/>
        </w:numPr>
      </w:pPr>
      <w:r>
        <w:t>Programa de controle</w:t>
      </w:r>
      <w:r w:rsidR="001D3FD6">
        <w:t xml:space="preserve"> </w:t>
      </w:r>
      <w:r w:rsidR="001D3FD6">
        <w:sym w:font="Wingdings" w:char="F0E0"/>
      </w:r>
      <w:r w:rsidR="001D3FD6">
        <w:t xml:space="preserve"> controla execução dos programas e dispositivos de I/O</w:t>
      </w:r>
    </w:p>
    <w:p w14:paraId="5BCBB5B3" w14:textId="184DE14E" w:rsidR="00402D06" w:rsidRDefault="00402D06" w:rsidP="00971685">
      <w:pPr>
        <w:pStyle w:val="PargrafodaLista"/>
        <w:numPr>
          <w:ilvl w:val="1"/>
          <w:numId w:val="1"/>
        </w:numPr>
      </w:pPr>
      <w:r>
        <w:t xml:space="preserve">Kernel </w:t>
      </w:r>
      <w:r>
        <w:sym w:font="Wingdings" w:char="F0E0"/>
      </w:r>
      <w:r>
        <w:t xml:space="preserve"> </w:t>
      </w:r>
      <w:r w:rsidR="003F1B7D">
        <w:t>programa executado interruptamente</w:t>
      </w:r>
      <w:r w:rsidR="00DA05DD">
        <w:t xml:space="preserve"> – modo supervisor</w:t>
      </w:r>
    </w:p>
    <w:p w14:paraId="3955AEE5" w14:textId="0786A39E" w:rsidR="003F1B7D" w:rsidRDefault="00D96CF1" w:rsidP="00D96CF1">
      <w:pPr>
        <w:pStyle w:val="PargrafodaLista"/>
        <w:numPr>
          <w:ilvl w:val="0"/>
          <w:numId w:val="1"/>
        </w:numPr>
      </w:pPr>
      <w:r>
        <w:t>Componentes de um SO</w:t>
      </w:r>
    </w:p>
    <w:p w14:paraId="4B952852" w14:textId="1D88E43C" w:rsidR="00D96CF1" w:rsidRDefault="00974C97" w:rsidP="00D96CF1">
      <w:pPr>
        <w:pStyle w:val="PargrafodaLista"/>
        <w:numPr>
          <w:ilvl w:val="1"/>
          <w:numId w:val="1"/>
        </w:numPr>
      </w:pPr>
      <w:r>
        <w:t>Hardware</w:t>
      </w:r>
    </w:p>
    <w:p w14:paraId="09AE41D8" w14:textId="394D2358" w:rsidR="00974C97" w:rsidRDefault="00974C97" w:rsidP="00D96CF1">
      <w:pPr>
        <w:pStyle w:val="PargrafodaLista"/>
        <w:numPr>
          <w:ilvl w:val="1"/>
          <w:numId w:val="1"/>
        </w:numPr>
      </w:pPr>
      <w:r>
        <w:t>S.O</w:t>
      </w:r>
    </w:p>
    <w:p w14:paraId="5A736401" w14:textId="7566FB04" w:rsidR="00974C97" w:rsidRDefault="00974C97" w:rsidP="00D96CF1">
      <w:pPr>
        <w:pStyle w:val="PargrafodaLista"/>
        <w:numPr>
          <w:ilvl w:val="1"/>
          <w:numId w:val="1"/>
        </w:numPr>
      </w:pPr>
      <w:r>
        <w:t>Programas aplicativos</w:t>
      </w:r>
    </w:p>
    <w:p w14:paraId="6A8CCE17" w14:textId="29699D2C" w:rsidR="00974C97" w:rsidRDefault="003371CC" w:rsidP="00D96CF1">
      <w:pPr>
        <w:pStyle w:val="PargrafodaLista"/>
        <w:numPr>
          <w:ilvl w:val="1"/>
          <w:numId w:val="1"/>
        </w:numPr>
      </w:pPr>
      <w:r w:rsidRPr="003371CC">
        <w:rPr>
          <w:noProof/>
        </w:rPr>
        <w:drawing>
          <wp:anchor distT="0" distB="0" distL="114300" distR="114300" simplePos="0" relativeHeight="251658240" behindDoc="0" locked="0" layoutInCell="1" allowOverlap="1" wp14:anchorId="1243D0B7" wp14:editId="73C962F8">
            <wp:simplePos x="0" y="0"/>
            <wp:positionH relativeFrom="column">
              <wp:posOffset>459105</wp:posOffset>
            </wp:positionH>
            <wp:positionV relativeFrom="paragraph">
              <wp:posOffset>182880</wp:posOffset>
            </wp:positionV>
            <wp:extent cx="3863340" cy="2499360"/>
            <wp:effectExtent l="0" t="0" r="3810" b="0"/>
            <wp:wrapTopAndBottom/>
            <wp:docPr id="2120956297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56297" name="Imagem 1" descr="Diagra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C97">
        <w:t>Usuários</w:t>
      </w:r>
      <w:r w:rsidR="005F5BDB">
        <w:t xml:space="preserve"> – pessoas , </w:t>
      </w:r>
      <w:r w:rsidR="002D4D58">
        <w:t>dispositivos, outros...</w:t>
      </w:r>
    </w:p>
    <w:p w14:paraId="36E2A48B" w14:textId="3BE615E4" w:rsidR="002D4D58" w:rsidRDefault="00870CC0" w:rsidP="002D4D58">
      <w:pPr>
        <w:pStyle w:val="PargrafodaLista"/>
        <w:numPr>
          <w:ilvl w:val="0"/>
          <w:numId w:val="1"/>
        </w:numPr>
      </w:pPr>
      <w:r>
        <w:t>Sistemas em lotes</w:t>
      </w:r>
    </w:p>
    <w:p w14:paraId="02BE880B" w14:textId="0E457D07" w:rsidR="00870CC0" w:rsidRDefault="000B0276" w:rsidP="00870CC0">
      <w:pPr>
        <w:pStyle w:val="PargrafodaLista"/>
        <w:numPr>
          <w:ilvl w:val="1"/>
          <w:numId w:val="1"/>
        </w:numPr>
      </w:pPr>
      <w:r>
        <w:t>Operador: controla a submissão de</w:t>
      </w:r>
      <w:r w:rsidR="005E587B">
        <w:t xml:space="preserve"> tarefas</w:t>
      </w:r>
    </w:p>
    <w:p w14:paraId="3D47E34B" w14:textId="00910E8A" w:rsidR="005E587B" w:rsidRDefault="00EC053E" w:rsidP="00870CC0">
      <w:pPr>
        <w:pStyle w:val="PargrafodaLista"/>
        <w:numPr>
          <w:ilvl w:val="1"/>
          <w:numId w:val="1"/>
        </w:numPr>
      </w:pPr>
      <w:r>
        <w:t>Usuário</w:t>
      </w:r>
      <w:r w:rsidR="005E587B">
        <w:t xml:space="preserve"> e operador </w:t>
      </w:r>
    </w:p>
    <w:p w14:paraId="3D8DDD13" w14:textId="07A53CEB" w:rsidR="005E587B" w:rsidRDefault="0039036F" w:rsidP="00870CC0">
      <w:pPr>
        <w:pStyle w:val="PargrafodaLista"/>
        <w:numPr>
          <w:ilvl w:val="1"/>
          <w:numId w:val="1"/>
        </w:numPr>
      </w:pPr>
      <w:r>
        <w:t>Tarefa em forma de cartões perfuradores</w:t>
      </w:r>
    </w:p>
    <w:p w14:paraId="023CB725" w14:textId="709B7262" w:rsidR="00E04FC4" w:rsidRDefault="00E04FC4" w:rsidP="00870CC0">
      <w:pPr>
        <w:pStyle w:val="PargrafodaLista"/>
        <w:numPr>
          <w:ilvl w:val="1"/>
          <w:numId w:val="1"/>
        </w:numPr>
      </w:pPr>
      <w:r>
        <w:t>Sequenciamento automático</w:t>
      </w:r>
    </w:p>
    <w:p w14:paraId="13D1798A" w14:textId="1E19EAD9" w:rsidR="003C7C43" w:rsidRDefault="003C7C43" w:rsidP="00870CC0">
      <w:pPr>
        <w:pStyle w:val="PargrafodaLista"/>
        <w:numPr>
          <w:ilvl w:val="1"/>
          <w:numId w:val="1"/>
        </w:numPr>
      </w:pPr>
      <w:r>
        <w:t xml:space="preserve">Problemas: Baixo desempenho </w:t>
      </w:r>
      <w:r w:rsidR="00BD1867">
        <w:t>e apenas um programa rodando ao mesmo tempo</w:t>
      </w:r>
    </w:p>
    <w:p w14:paraId="0CDF2421" w14:textId="3BCB0731" w:rsidR="00BD1867" w:rsidRDefault="00BD1867" w:rsidP="00870CC0">
      <w:pPr>
        <w:pStyle w:val="PargrafodaLista"/>
        <w:numPr>
          <w:ilvl w:val="1"/>
          <w:numId w:val="1"/>
        </w:numPr>
      </w:pPr>
      <w:r>
        <w:t xml:space="preserve">Solução: </w:t>
      </w:r>
      <w:r w:rsidR="00184FD0">
        <w:t xml:space="preserve">Jobs carregados de unidades de fita para memória. A leitura de </w:t>
      </w:r>
      <w:r w:rsidR="00EC053E">
        <w:t>cartões</w:t>
      </w:r>
      <w:r w:rsidR="00184FD0">
        <w:t xml:space="preserve"> e ta</w:t>
      </w:r>
      <w:r w:rsidR="00EC053E">
        <w:t xml:space="preserve">refas eram feitas offline </w:t>
      </w:r>
    </w:p>
    <w:p w14:paraId="6EC3CCA3" w14:textId="0E406498" w:rsidR="00EC053E" w:rsidRDefault="00CF4808" w:rsidP="00A719EB">
      <w:pPr>
        <w:pStyle w:val="PargrafodaLista"/>
      </w:pPr>
      <w:proofErr w:type="spellStart"/>
      <w:r>
        <w:t>Job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: estrutura de dados que permite </w:t>
      </w:r>
      <w:r w:rsidR="004E28A5">
        <w:t>selecionar</w:t>
      </w:r>
      <w:r>
        <w:t xml:space="preserve"> qual </w:t>
      </w:r>
      <w:proofErr w:type="spellStart"/>
      <w:r>
        <w:t>job</w:t>
      </w:r>
      <w:proofErr w:type="spellEnd"/>
      <w:r w:rsidR="004E28A5">
        <w:t xml:space="preserve"> será executado, para aumentar o uso da CPU</w:t>
      </w:r>
    </w:p>
    <w:p w14:paraId="4105E3C4" w14:textId="4E68B395" w:rsidR="003F05A2" w:rsidRDefault="003F05A2" w:rsidP="003F05A2">
      <w:pPr>
        <w:pStyle w:val="PargrafodaLista"/>
        <w:numPr>
          <w:ilvl w:val="2"/>
          <w:numId w:val="1"/>
        </w:numPr>
      </w:pPr>
      <w:r>
        <w:t>Alocação dinâmica na memoria</w:t>
      </w:r>
    </w:p>
    <w:p w14:paraId="1A7E4EB2" w14:textId="0592B9CA" w:rsidR="003F05A2" w:rsidRDefault="00FD0206" w:rsidP="00FD0206">
      <w:pPr>
        <w:pStyle w:val="PargrafodaLista"/>
        <w:numPr>
          <w:ilvl w:val="0"/>
          <w:numId w:val="1"/>
        </w:numPr>
      </w:pPr>
      <w:r>
        <w:t>Multiprogramação:</w:t>
      </w:r>
    </w:p>
    <w:p w14:paraId="1678CA8B" w14:textId="1C16097C" w:rsidR="00FD0206" w:rsidRDefault="004A2ECE" w:rsidP="00FD0206">
      <w:pPr>
        <w:pStyle w:val="PargrafodaLista"/>
        <w:numPr>
          <w:ilvl w:val="1"/>
          <w:numId w:val="1"/>
        </w:numPr>
      </w:pPr>
      <w:r>
        <w:t>Características do SO:</w:t>
      </w:r>
    </w:p>
    <w:p w14:paraId="1A080116" w14:textId="6B519032" w:rsidR="004A2ECE" w:rsidRDefault="001B396F" w:rsidP="004A2ECE">
      <w:pPr>
        <w:pStyle w:val="PargrafodaLista"/>
        <w:numPr>
          <w:ilvl w:val="2"/>
          <w:numId w:val="1"/>
        </w:numPr>
      </w:pPr>
      <w:r>
        <w:t xml:space="preserve">Escalonamento da CPU - </w:t>
      </w:r>
      <w:proofErr w:type="spellStart"/>
      <w:r>
        <w:t>Varios</w:t>
      </w:r>
      <w:proofErr w:type="spellEnd"/>
      <w:r>
        <w:t xml:space="preserve"> processos rodando ao mesmo tempo – posse da </w:t>
      </w:r>
      <w:proofErr w:type="spellStart"/>
      <w:r>
        <w:t>cpu</w:t>
      </w:r>
      <w:proofErr w:type="spellEnd"/>
      <w:r>
        <w:t xml:space="preserve"> </w:t>
      </w:r>
    </w:p>
    <w:p w14:paraId="651B4055" w14:textId="30657DB8" w:rsidR="001B396F" w:rsidRDefault="000C6260" w:rsidP="004A2ECE">
      <w:pPr>
        <w:pStyle w:val="PargrafodaLista"/>
        <w:numPr>
          <w:ilvl w:val="2"/>
          <w:numId w:val="1"/>
        </w:numPr>
      </w:pPr>
      <w:r>
        <w:t xml:space="preserve">Rotinas de </w:t>
      </w:r>
      <w:r w:rsidR="00D57F73">
        <w:t>I.O provisionadas pelo sistema</w:t>
      </w:r>
    </w:p>
    <w:p w14:paraId="287D5042" w14:textId="496438E7" w:rsidR="00D57F73" w:rsidRDefault="00D57F73" w:rsidP="004A2ECE">
      <w:pPr>
        <w:pStyle w:val="PargrafodaLista"/>
        <w:numPr>
          <w:ilvl w:val="2"/>
          <w:numId w:val="1"/>
        </w:numPr>
      </w:pPr>
      <w:r>
        <w:t xml:space="preserve">Carência de memoria </w:t>
      </w:r>
    </w:p>
    <w:p w14:paraId="08264230" w14:textId="66FB04C8" w:rsidR="00D57F73" w:rsidRDefault="00B4517C" w:rsidP="004A2ECE">
      <w:pPr>
        <w:pStyle w:val="PargrafodaLista"/>
        <w:numPr>
          <w:ilvl w:val="2"/>
          <w:numId w:val="1"/>
        </w:numPr>
      </w:pPr>
      <w:r>
        <w:lastRenderedPageBreak/>
        <w:t xml:space="preserve">Alocação de dispositivos </w:t>
      </w:r>
    </w:p>
    <w:p w14:paraId="7F909489" w14:textId="1F24A565" w:rsidR="00B4517C" w:rsidRDefault="00877289" w:rsidP="00877289">
      <w:pPr>
        <w:pStyle w:val="PargrafodaLista"/>
        <w:numPr>
          <w:ilvl w:val="0"/>
          <w:numId w:val="1"/>
        </w:numPr>
      </w:pPr>
      <w:r>
        <w:t>Sistemas de tempos compartilhado:</w:t>
      </w:r>
    </w:p>
    <w:p w14:paraId="33D51F6C" w14:textId="47C5B405" w:rsidR="00877289" w:rsidRDefault="00AB6769" w:rsidP="00877289">
      <w:pPr>
        <w:pStyle w:val="PargrafodaLista"/>
        <w:numPr>
          <w:ilvl w:val="1"/>
          <w:numId w:val="1"/>
        </w:numPr>
      </w:pPr>
      <w:r>
        <w:t>CPU é multip</w:t>
      </w:r>
      <w:r w:rsidR="00360F34">
        <w:t>lexada entre diversos Jobs mantidos em memoria</w:t>
      </w:r>
      <w:r w:rsidR="004E5547">
        <w:t xml:space="preserve"> primaria</w:t>
      </w:r>
      <w:r w:rsidR="00360F34">
        <w:t xml:space="preserve"> e em disco</w:t>
      </w:r>
    </w:p>
    <w:p w14:paraId="78DC05B4" w14:textId="163FA254" w:rsidR="00FD6470" w:rsidRDefault="00FD6470" w:rsidP="00877289">
      <w:pPr>
        <w:pStyle w:val="PargrafodaLista"/>
        <w:numPr>
          <w:ilvl w:val="1"/>
          <w:numId w:val="1"/>
        </w:numPr>
      </w:pPr>
      <w:r>
        <w:t xml:space="preserve">O usuário tem a impressão </w:t>
      </w:r>
      <w:ins w:id="0" w:author="Microsoft Word" w:date="2024-02-06T11:47:00Z">
        <w:r w:rsidR="00B26F82">
          <w:t xml:space="preserve">de </w:t>
        </w:r>
      </w:ins>
      <w:r w:rsidR="00B26F82">
        <w:t>que</w:t>
      </w:r>
      <w:r>
        <w:t xml:space="preserve"> a CPU </w:t>
      </w:r>
      <w:r w:rsidR="00B22437">
        <w:t>está</w:t>
      </w:r>
      <w:r>
        <w:t xml:space="preserve"> dedicado</w:t>
      </w:r>
      <w:r w:rsidR="004A0589">
        <w:t xml:space="preserve">, pois a </w:t>
      </w:r>
      <w:proofErr w:type="spellStart"/>
      <w:r w:rsidR="004A0589">
        <w:t>maquina</w:t>
      </w:r>
      <w:proofErr w:type="spellEnd"/>
      <w:r w:rsidR="004A0589">
        <w:t xml:space="preserve"> tem a capacidade de fazer milhões de operações por segundo</w:t>
      </w:r>
      <w:r w:rsidR="00B63D39">
        <w:t xml:space="preserve">. </w:t>
      </w:r>
    </w:p>
    <w:p w14:paraId="5969E50A" w14:textId="303C7C81" w:rsidR="006D2C43" w:rsidRDefault="002D170F" w:rsidP="006D2C43">
      <w:pPr>
        <w:pStyle w:val="PargrafodaLista"/>
        <w:numPr>
          <w:ilvl w:val="1"/>
          <w:numId w:val="1"/>
        </w:numPr>
      </w:pPr>
      <w:r>
        <w:t xml:space="preserve">Um </w:t>
      </w:r>
      <w:proofErr w:type="spellStart"/>
      <w:r>
        <w:t>job</w:t>
      </w:r>
      <w:proofErr w:type="spellEnd"/>
      <w:r>
        <w:t xml:space="preserve"> é transferido do disco para a </w:t>
      </w:r>
      <w:r w:rsidR="00B22437">
        <w:t>memória</w:t>
      </w:r>
      <w:r>
        <w:t xml:space="preserve"> e da </w:t>
      </w:r>
      <w:r w:rsidR="00B22437">
        <w:t>memória</w:t>
      </w:r>
      <w:r>
        <w:t xml:space="preserve"> para o disco</w:t>
      </w:r>
      <w:r w:rsidR="00B22437">
        <w:t xml:space="preserve"> </w:t>
      </w:r>
      <w:r w:rsidR="00B22437">
        <w:sym w:font="Wingdings" w:char="F0E0"/>
      </w:r>
      <w:r w:rsidR="00B22437">
        <w:t xml:space="preserve"> swap</w:t>
      </w:r>
    </w:p>
    <w:p w14:paraId="59A8299F" w14:textId="698F6F6C" w:rsidR="006D2C43" w:rsidRDefault="006D2C43" w:rsidP="006D2C43">
      <w:pPr>
        <w:pStyle w:val="PargrafodaLista"/>
        <w:numPr>
          <w:ilvl w:val="0"/>
          <w:numId w:val="1"/>
        </w:numPr>
      </w:pPr>
      <w:r>
        <w:t>Sistemas de Computadores Pessoais:</w:t>
      </w:r>
    </w:p>
    <w:p w14:paraId="5F0F6DB5" w14:textId="12B07E91" w:rsidR="006D2C43" w:rsidRDefault="00D43C2C" w:rsidP="006D2C43">
      <w:pPr>
        <w:pStyle w:val="PargrafodaLista"/>
        <w:numPr>
          <w:ilvl w:val="1"/>
          <w:numId w:val="1"/>
        </w:numPr>
      </w:pPr>
      <w:r>
        <w:t>PC – sistema de computação a um único usuário</w:t>
      </w:r>
    </w:p>
    <w:p w14:paraId="0D0BDEA8" w14:textId="6C87045D" w:rsidR="00D43C2C" w:rsidRDefault="00D43C2C" w:rsidP="006D2C43">
      <w:pPr>
        <w:pStyle w:val="PargrafodaLista"/>
        <w:numPr>
          <w:ilvl w:val="1"/>
          <w:numId w:val="1"/>
        </w:numPr>
      </w:pPr>
      <w:r>
        <w:t>Dispositivos de I/O</w:t>
      </w:r>
    </w:p>
    <w:p w14:paraId="53D8EDBE" w14:textId="383C073E" w:rsidR="00D43C2C" w:rsidRDefault="00D43C2C" w:rsidP="006D2C43">
      <w:pPr>
        <w:pStyle w:val="PargrafodaLista"/>
        <w:numPr>
          <w:ilvl w:val="1"/>
          <w:numId w:val="1"/>
        </w:numPr>
      </w:pPr>
      <w:r>
        <w:t>Praticidade e tempo de resposta</w:t>
      </w:r>
    </w:p>
    <w:p w14:paraId="6D0C717B" w14:textId="233AE528" w:rsidR="00D43C2C" w:rsidRDefault="004B4658" w:rsidP="00902745">
      <w:pPr>
        <w:pStyle w:val="PargrafodaLista"/>
        <w:numPr>
          <w:ilvl w:val="0"/>
          <w:numId w:val="1"/>
        </w:numPr>
      </w:pPr>
      <w:r>
        <w:t>Sistemas Paralelos e Distribuídos</w:t>
      </w:r>
      <w:r w:rsidR="005206E7">
        <w:t xml:space="preserve"> </w:t>
      </w:r>
      <w:r w:rsidR="005206E7">
        <w:sym w:font="Wingdings" w:char="F0E0"/>
      </w:r>
      <w:r w:rsidR="005206E7">
        <w:t xml:space="preserve"> será abordado em outras disciplinas</w:t>
      </w:r>
    </w:p>
    <w:p w14:paraId="46B9FF01" w14:textId="27D7A6BC" w:rsidR="004B4658" w:rsidRDefault="004B4658" w:rsidP="00C3297A"/>
    <w:p w14:paraId="0C803ECE" w14:textId="39133EA3" w:rsidR="00C3297A" w:rsidRDefault="00C3297A" w:rsidP="00C3297A">
      <w:r>
        <w:t>Estrutura:</w:t>
      </w:r>
    </w:p>
    <w:p w14:paraId="45A0F3CB" w14:textId="4BFA174C" w:rsidR="00C3297A" w:rsidRDefault="007139B7" w:rsidP="00C3297A">
      <w:pPr>
        <w:pStyle w:val="PargrafodaLista"/>
        <w:numPr>
          <w:ilvl w:val="0"/>
          <w:numId w:val="2"/>
        </w:numPr>
      </w:pPr>
      <w:r>
        <w:t>Operação dos Sistemas de Computação:</w:t>
      </w:r>
    </w:p>
    <w:p w14:paraId="008A975B" w14:textId="7087D353" w:rsidR="007139B7" w:rsidRDefault="00BD54E0" w:rsidP="007139B7">
      <w:pPr>
        <w:pStyle w:val="PargrafodaLista"/>
        <w:numPr>
          <w:ilvl w:val="1"/>
          <w:numId w:val="2"/>
        </w:numPr>
      </w:pPr>
      <w:r>
        <w:t>I/O e CPU podem executar de forma concorrente. Ou seja , não preciso parar de imprimir para rodar meu programa</w:t>
      </w:r>
    </w:p>
    <w:p w14:paraId="474FDC38" w14:textId="658BF8BF" w:rsidR="00BD54E0" w:rsidRDefault="00E46B0D" w:rsidP="007139B7">
      <w:pPr>
        <w:pStyle w:val="PargrafodaLista"/>
        <w:numPr>
          <w:ilvl w:val="1"/>
          <w:numId w:val="2"/>
        </w:numPr>
      </w:pPr>
      <w:r>
        <w:t xml:space="preserve">Controladora </w:t>
      </w:r>
      <w:r w:rsidR="009D3866">
        <w:t>de dispositivos tem um buffer local</w:t>
      </w:r>
    </w:p>
    <w:p w14:paraId="3E3C0027" w14:textId="2B62117C" w:rsidR="009D3866" w:rsidRDefault="009D3866" w:rsidP="007139B7">
      <w:pPr>
        <w:pStyle w:val="PargrafodaLista"/>
        <w:numPr>
          <w:ilvl w:val="1"/>
          <w:numId w:val="2"/>
        </w:numPr>
      </w:pPr>
      <w:r>
        <w:t>A CPU transfere dados entre os buffers locais e RAM</w:t>
      </w:r>
    </w:p>
    <w:p w14:paraId="416F53B2" w14:textId="05A4F929" w:rsidR="009D3866" w:rsidRDefault="00B23C74" w:rsidP="007139B7">
      <w:pPr>
        <w:pStyle w:val="PargrafodaLista"/>
        <w:numPr>
          <w:ilvl w:val="1"/>
          <w:numId w:val="2"/>
        </w:numPr>
      </w:pPr>
      <w:r>
        <w:t>A controlado interna e CPU</w:t>
      </w:r>
      <w:r w:rsidR="004E3A20">
        <w:t xml:space="preserve"> termina operações com interrupções</w:t>
      </w:r>
    </w:p>
    <w:p w14:paraId="3D4653DC" w14:textId="1738A471" w:rsidR="004E3A20" w:rsidRDefault="004E3A20" w:rsidP="004E3A20">
      <w:pPr>
        <w:pStyle w:val="PargrafodaLista"/>
        <w:numPr>
          <w:ilvl w:val="0"/>
          <w:numId w:val="2"/>
        </w:numPr>
      </w:pPr>
      <w:r>
        <w:t>Interrupções:</w:t>
      </w:r>
    </w:p>
    <w:p w14:paraId="43BA0800" w14:textId="592C4EEF" w:rsidR="004E3A20" w:rsidRDefault="00C04818" w:rsidP="004E3A20">
      <w:pPr>
        <w:pStyle w:val="PargrafodaLista"/>
        <w:numPr>
          <w:ilvl w:val="1"/>
          <w:numId w:val="2"/>
        </w:numPr>
      </w:pPr>
      <w:r>
        <w:t xml:space="preserve">Como se fosse um </w:t>
      </w:r>
      <w:proofErr w:type="spellStart"/>
      <w:r>
        <w:t>try</w:t>
      </w:r>
      <w:proofErr w:type="spellEnd"/>
      <w:r>
        <w:t xml:space="preserve"> / catch</w:t>
      </w:r>
    </w:p>
    <w:p w14:paraId="235AA9CF" w14:textId="1339CC40" w:rsidR="00C04818" w:rsidRDefault="00750503" w:rsidP="004E3A20">
      <w:pPr>
        <w:pStyle w:val="PargrafodaLista"/>
        <w:numPr>
          <w:ilvl w:val="1"/>
          <w:numId w:val="2"/>
        </w:numPr>
      </w:pPr>
      <w:r>
        <w:t>Segmentos de códigos separados determina qual ação deve ser executada a cada interrupção</w:t>
      </w:r>
    </w:p>
    <w:p w14:paraId="1EF19835" w14:textId="3DF291E8" w:rsidR="005F6C24" w:rsidRDefault="005F6C24" w:rsidP="005F6C24">
      <w:pPr>
        <w:pStyle w:val="PargrafodaLista"/>
        <w:numPr>
          <w:ilvl w:val="0"/>
          <w:numId w:val="2"/>
        </w:numPr>
      </w:pPr>
      <w:r>
        <w:t xml:space="preserve">Acesso direto </w:t>
      </w:r>
      <w:r w:rsidR="0004284A">
        <w:t>à</w:t>
      </w:r>
      <w:r>
        <w:t xml:space="preserve"> memória:</w:t>
      </w:r>
    </w:p>
    <w:p w14:paraId="39B9024B" w14:textId="0E8CD043" w:rsidR="005F6C24" w:rsidRDefault="005F6C24" w:rsidP="005F6C24">
      <w:pPr>
        <w:pStyle w:val="PargrafodaLista"/>
        <w:numPr>
          <w:ilvl w:val="1"/>
          <w:numId w:val="2"/>
        </w:numPr>
      </w:pPr>
      <w:r>
        <w:t>Transferência entre as memorias sem passar por SO</w:t>
      </w:r>
    </w:p>
    <w:p w14:paraId="664B4932" w14:textId="26A79D00" w:rsidR="005F6C24" w:rsidRDefault="000F52FA" w:rsidP="000F52FA">
      <w:pPr>
        <w:pStyle w:val="PargrafodaLista"/>
        <w:numPr>
          <w:ilvl w:val="0"/>
          <w:numId w:val="2"/>
        </w:numPr>
      </w:pPr>
      <w:r>
        <w:t>Estrutura de armazenamento:</w:t>
      </w:r>
    </w:p>
    <w:p w14:paraId="1057FD63" w14:textId="118E187B" w:rsidR="000F52FA" w:rsidRDefault="0005723D" w:rsidP="000F52FA">
      <w:pPr>
        <w:pStyle w:val="PargrafodaLista"/>
        <w:numPr>
          <w:ilvl w:val="1"/>
          <w:numId w:val="2"/>
        </w:numPr>
      </w:pPr>
      <w:r>
        <w:t xml:space="preserve">Memoria principal </w:t>
      </w:r>
    </w:p>
    <w:p w14:paraId="2D0D64B0" w14:textId="426DD8D6" w:rsidR="0005723D" w:rsidRDefault="0005723D" w:rsidP="000F52FA">
      <w:pPr>
        <w:pStyle w:val="PargrafodaLista"/>
        <w:numPr>
          <w:ilvl w:val="1"/>
          <w:numId w:val="2"/>
        </w:numPr>
      </w:pPr>
      <w:r>
        <w:t>Memoria secundaria</w:t>
      </w:r>
    </w:p>
    <w:p w14:paraId="753701EC" w14:textId="51527E61" w:rsidR="000A1842" w:rsidRDefault="000A1842" w:rsidP="000F52FA">
      <w:pPr>
        <w:pStyle w:val="PargrafodaLista"/>
        <w:numPr>
          <w:ilvl w:val="1"/>
          <w:numId w:val="2"/>
        </w:numPr>
      </w:pPr>
      <w:proofErr w:type="spellStart"/>
      <w:r>
        <w:t>Caching</w:t>
      </w:r>
      <w:proofErr w:type="spellEnd"/>
    </w:p>
    <w:p w14:paraId="4848F859" w14:textId="67C9A1C3" w:rsidR="000A1842" w:rsidRDefault="000A1842" w:rsidP="000F52FA">
      <w:pPr>
        <w:pStyle w:val="PargrafodaLista"/>
        <w:numPr>
          <w:ilvl w:val="1"/>
          <w:numId w:val="2"/>
        </w:numPr>
      </w:pPr>
      <w:r>
        <w:t>Sistema organizado de armazenamento</w:t>
      </w:r>
    </w:p>
    <w:p w14:paraId="30B23319" w14:textId="77777777" w:rsidR="000A1842" w:rsidRDefault="000A1842" w:rsidP="00CB671E"/>
    <w:p w14:paraId="59B18D77" w14:textId="626EB92C" w:rsidR="00CB671E" w:rsidRDefault="00CB671E" w:rsidP="00CB671E">
      <w:r>
        <w:t>08/02/2024 – Estruturas de Sistemas de Computação</w:t>
      </w:r>
    </w:p>
    <w:p w14:paraId="536F64AB" w14:textId="73F09DED" w:rsidR="00CB671E" w:rsidRDefault="00CB671E" w:rsidP="00CB671E">
      <w:pPr>
        <w:pStyle w:val="PargrafodaLista"/>
        <w:numPr>
          <w:ilvl w:val="0"/>
          <w:numId w:val="3"/>
        </w:numPr>
      </w:pPr>
      <w:r>
        <w:t xml:space="preserve">A proteção de memória pode ser </w:t>
      </w:r>
      <w:r w:rsidR="0004284A">
        <w:t>feita</w:t>
      </w:r>
      <w:r>
        <w:t xml:space="preserve"> com </w:t>
      </w:r>
      <w:r w:rsidR="0004284A">
        <w:t>auxílio</w:t>
      </w:r>
      <w:r>
        <w:t xml:space="preserve"> de </w:t>
      </w:r>
      <w:r w:rsidR="0004284A">
        <w:t>registradores (apenas dois registradores)</w:t>
      </w:r>
      <w:r>
        <w:t xml:space="preserve"> que determinam a faixa de </w:t>
      </w:r>
      <w:r w:rsidR="00E200BE">
        <w:t>memória</w:t>
      </w:r>
      <w:r>
        <w:t xml:space="preserve"> que pode ser acessada pelo programa usado</w:t>
      </w:r>
      <w:r w:rsidR="0004284A">
        <w:t xml:space="preserve"> </w:t>
      </w:r>
      <w:r w:rsidR="0004284A">
        <w:sym w:font="Wingdings" w:char="F0E0"/>
      </w:r>
      <w:r w:rsidR="0004284A">
        <w:t xml:space="preserve"> registrar o status = mudança dos registradores para cada </w:t>
      </w:r>
      <w:proofErr w:type="spellStart"/>
      <w:r w:rsidR="0004284A">
        <w:t>Job</w:t>
      </w:r>
      <w:proofErr w:type="spellEnd"/>
    </w:p>
    <w:p w14:paraId="0C7ED97E" w14:textId="78C51F66" w:rsidR="0004284A" w:rsidRDefault="0004284A" w:rsidP="00E200BE">
      <w:pPr>
        <w:pStyle w:val="PargrafodaLista"/>
        <w:numPr>
          <w:ilvl w:val="0"/>
          <w:numId w:val="3"/>
        </w:numPr>
      </w:pPr>
      <w:r>
        <w:t xml:space="preserve">As instruções de </w:t>
      </w:r>
      <w:proofErr w:type="spellStart"/>
      <w:r>
        <w:t>load</w:t>
      </w:r>
      <w:proofErr w:type="spellEnd"/>
      <w:r>
        <w:t xml:space="preserve"> para os registradores de base e limite são instruções privilegiadas</w:t>
      </w:r>
    </w:p>
    <w:p w14:paraId="1F0FFD70" w14:textId="58C91D21" w:rsidR="00E200BE" w:rsidRDefault="00E200BE" w:rsidP="00E200BE">
      <w:pPr>
        <w:pStyle w:val="PargrafodaLista"/>
        <w:numPr>
          <w:ilvl w:val="0"/>
          <w:numId w:val="3"/>
        </w:numPr>
      </w:pPr>
      <w:r>
        <w:t>Proteção de CPU:</w:t>
      </w:r>
    </w:p>
    <w:p w14:paraId="6BAB116E" w14:textId="16A96C8C" w:rsidR="00E200BE" w:rsidRDefault="00E200BE" w:rsidP="00E200BE">
      <w:pPr>
        <w:pStyle w:val="PargrafodaLista"/>
        <w:numPr>
          <w:ilvl w:val="1"/>
          <w:numId w:val="3"/>
        </w:numPr>
      </w:pPr>
      <w:r>
        <w:t>Timer</w:t>
      </w:r>
      <w:r>
        <w:sym w:font="Wingdings" w:char="F0E0"/>
      </w:r>
      <w:r>
        <w:t xml:space="preserve"> interrompe o computador após um </w:t>
      </w:r>
      <w:r w:rsidR="0092606B">
        <w:t>período</w:t>
      </w:r>
      <w:r>
        <w:t xml:space="preserve"> </w:t>
      </w:r>
      <w:r w:rsidR="0092606B">
        <w:t>específico</w:t>
      </w:r>
    </w:p>
    <w:p w14:paraId="735102D4" w14:textId="77777777" w:rsidR="00E200BE" w:rsidRDefault="00E200BE" w:rsidP="0092606B"/>
    <w:p w14:paraId="24710BB3" w14:textId="527DE988" w:rsidR="0092606B" w:rsidRDefault="0092606B" w:rsidP="0092606B">
      <w:r>
        <w:t>Processos:</w:t>
      </w:r>
    </w:p>
    <w:p w14:paraId="78B4210F" w14:textId="1576A86E" w:rsidR="0092606B" w:rsidRDefault="0092606B" w:rsidP="0092606B">
      <w:pPr>
        <w:pStyle w:val="PargrafodaLista"/>
        <w:numPr>
          <w:ilvl w:val="0"/>
          <w:numId w:val="4"/>
        </w:numPr>
      </w:pPr>
      <w:r>
        <w:lastRenderedPageBreak/>
        <w:t xml:space="preserve">Um SO executa uma variedade de programas: </w:t>
      </w:r>
    </w:p>
    <w:p w14:paraId="19C9087C" w14:textId="6DD936A0" w:rsidR="0092606B" w:rsidRDefault="0092606B" w:rsidP="0092606B">
      <w:pPr>
        <w:pStyle w:val="PargrafodaLista"/>
        <w:numPr>
          <w:ilvl w:val="1"/>
          <w:numId w:val="4"/>
        </w:numPr>
      </w:pPr>
      <w:r>
        <w:t>Sistema em batch – Jobs</w:t>
      </w:r>
    </w:p>
    <w:p w14:paraId="3BD9E2E4" w14:textId="6471F834" w:rsidR="0092606B" w:rsidRDefault="0092606B" w:rsidP="0092606B">
      <w:pPr>
        <w:pStyle w:val="PargrafodaLista"/>
        <w:numPr>
          <w:ilvl w:val="1"/>
          <w:numId w:val="4"/>
        </w:numPr>
      </w:pPr>
      <w:r>
        <w:t xml:space="preserve">Sistemas de tempo compartilhado – programa de usuário ou tarefas </w:t>
      </w:r>
    </w:p>
    <w:p w14:paraId="113162F2" w14:textId="017D70DA" w:rsidR="0092606B" w:rsidRDefault="00F827E5" w:rsidP="00F827E5">
      <w:pPr>
        <w:pStyle w:val="PargrafodaLista"/>
        <w:numPr>
          <w:ilvl w:val="0"/>
          <w:numId w:val="4"/>
        </w:numPr>
      </w:pPr>
      <w:r>
        <w:t xml:space="preserve">Estados </w:t>
      </w:r>
      <w:r>
        <w:sym w:font="Wingdings" w:char="F0E0"/>
      </w:r>
      <w:r>
        <w:t xml:space="preserve"> </w:t>
      </w:r>
      <w:r w:rsidR="00E501BA">
        <w:t>política</w:t>
      </w:r>
      <w:r>
        <w:t xml:space="preserve"> de escalonamento:</w:t>
      </w:r>
    </w:p>
    <w:p w14:paraId="4BC56212" w14:textId="5E8076F6" w:rsidR="00F827E5" w:rsidRDefault="00F827E5" w:rsidP="00F827E5">
      <w:pPr>
        <w:pStyle w:val="PargrafodaLista"/>
        <w:numPr>
          <w:ilvl w:val="1"/>
          <w:numId w:val="4"/>
        </w:numPr>
      </w:pPr>
      <w:r>
        <w:t>Em espera</w:t>
      </w:r>
    </w:p>
    <w:p w14:paraId="75B570F8" w14:textId="65EA4FA6" w:rsidR="00F827E5" w:rsidRDefault="00F827E5" w:rsidP="00F827E5">
      <w:pPr>
        <w:pStyle w:val="PargrafodaLista"/>
        <w:numPr>
          <w:ilvl w:val="1"/>
          <w:numId w:val="4"/>
        </w:numPr>
      </w:pPr>
      <w:r>
        <w:t>Pronto</w:t>
      </w:r>
    </w:p>
    <w:p w14:paraId="06C192AF" w14:textId="1EB0F3AD" w:rsidR="00F827E5" w:rsidRDefault="00F827E5" w:rsidP="00F827E5">
      <w:pPr>
        <w:pStyle w:val="PargrafodaLista"/>
        <w:numPr>
          <w:ilvl w:val="1"/>
          <w:numId w:val="4"/>
        </w:numPr>
      </w:pPr>
      <w:r>
        <w:t>Encerrado</w:t>
      </w:r>
    </w:p>
    <w:p w14:paraId="415EBCF9" w14:textId="2ED48C1A" w:rsidR="00F827E5" w:rsidRDefault="00F827E5" w:rsidP="00F827E5">
      <w:pPr>
        <w:pStyle w:val="PargrafodaLista"/>
        <w:numPr>
          <w:ilvl w:val="0"/>
          <w:numId w:val="4"/>
        </w:numPr>
      </w:pPr>
      <w:proofErr w:type="spellStart"/>
      <w:r>
        <w:t>Pseudo-paralelismo</w:t>
      </w:r>
      <w:proofErr w:type="spellEnd"/>
      <w:r>
        <w:t xml:space="preserve"> </w:t>
      </w:r>
      <w:r>
        <w:sym w:font="Wingdings" w:char="F0E0"/>
      </w:r>
      <w:r>
        <w:t xml:space="preserve"> roda um pedaço de cada programa de cada hora, assim parecendo que eles foram rodados em paralelos.</w:t>
      </w:r>
    </w:p>
    <w:p w14:paraId="0E862B0F" w14:textId="764D86D5" w:rsidR="00F827E5" w:rsidRDefault="00C11BA7" w:rsidP="00F827E5">
      <w:pPr>
        <w:pStyle w:val="PargrafodaLista"/>
        <w:numPr>
          <w:ilvl w:val="0"/>
          <w:numId w:val="4"/>
        </w:numPr>
      </w:pPr>
      <w:r>
        <w:t>Bloco de controle de processos (PCB):</w:t>
      </w:r>
    </w:p>
    <w:p w14:paraId="29A44E01" w14:textId="02C91AB6" w:rsidR="00C11BA7" w:rsidRDefault="00C11BA7" w:rsidP="00C11BA7">
      <w:pPr>
        <w:pStyle w:val="PargrafodaLista"/>
        <w:numPr>
          <w:ilvl w:val="1"/>
          <w:numId w:val="4"/>
        </w:numPr>
      </w:pPr>
      <w:r>
        <w:t>Informações associada com cada processo:</w:t>
      </w:r>
    </w:p>
    <w:p w14:paraId="73FEABAD" w14:textId="20BBAF10" w:rsidR="00C11BA7" w:rsidRDefault="00C11BA7" w:rsidP="00C11BA7">
      <w:pPr>
        <w:pStyle w:val="PargrafodaLista"/>
        <w:numPr>
          <w:ilvl w:val="2"/>
          <w:numId w:val="4"/>
        </w:numPr>
      </w:pPr>
      <w:r>
        <w:t>Estado do processo</w:t>
      </w:r>
    </w:p>
    <w:p w14:paraId="02B99A79" w14:textId="0BA0A1BC" w:rsidR="00C11BA7" w:rsidRDefault="00C11BA7" w:rsidP="00C11BA7">
      <w:pPr>
        <w:pStyle w:val="PargrafodaLista"/>
        <w:numPr>
          <w:ilvl w:val="2"/>
          <w:numId w:val="4"/>
        </w:numPr>
      </w:pPr>
      <w:r>
        <w:t>Controlador do programa</w:t>
      </w:r>
    </w:p>
    <w:p w14:paraId="5FD9D7F5" w14:textId="0155ECA4" w:rsidR="00C11BA7" w:rsidRDefault="00C11BA7" w:rsidP="00C11BA7">
      <w:pPr>
        <w:pStyle w:val="PargrafodaLista"/>
        <w:numPr>
          <w:ilvl w:val="2"/>
          <w:numId w:val="4"/>
        </w:numPr>
      </w:pPr>
      <w:r>
        <w:t>Registradores da CPU</w:t>
      </w:r>
    </w:p>
    <w:p w14:paraId="0D777D0D" w14:textId="065387FB" w:rsidR="00C11BA7" w:rsidRDefault="00C11BA7" w:rsidP="00C11BA7">
      <w:pPr>
        <w:pStyle w:val="PargrafodaLista"/>
        <w:numPr>
          <w:ilvl w:val="2"/>
          <w:numId w:val="4"/>
        </w:numPr>
      </w:pPr>
      <w:r>
        <w:t xml:space="preserve">Informações de escalonamento </w:t>
      </w:r>
    </w:p>
    <w:p w14:paraId="510B82DE" w14:textId="7188B99A" w:rsidR="00C11BA7" w:rsidRDefault="00C11BA7" w:rsidP="00C11BA7">
      <w:pPr>
        <w:pStyle w:val="PargrafodaLista"/>
        <w:numPr>
          <w:ilvl w:val="2"/>
          <w:numId w:val="4"/>
        </w:numPr>
      </w:pPr>
      <w:r>
        <w:t xml:space="preserve">Informações de gerência de </w:t>
      </w:r>
      <w:r w:rsidR="004554C7">
        <w:t>memória</w:t>
      </w:r>
    </w:p>
    <w:p w14:paraId="08C02E91" w14:textId="433E1858" w:rsidR="00C11BA7" w:rsidRDefault="00C11BA7" w:rsidP="00C11BA7">
      <w:pPr>
        <w:pStyle w:val="PargrafodaLista"/>
        <w:numPr>
          <w:ilvl w:val="2"/>
          <w:numId w:val="4"/>
        </w:numPr>
      </w:pPr>
      <w:r>
        <w:t>Informações de contabilidade</w:t>
      </w:r>
    </w:p>
    <w:p w14:paraId="6F313A58" w14:textId="5E9ABAE9" w:rsidR="00C11BA7" w:rsidRDefault="00C11BA7" w:rsidP="00C11BA7">
      <w:pPr>
        <w:pStyle w:val="PargrafodaLista"/>
        <w:numPr>
          <w:ilvl w:val="2"/>
          <w:numId w:val="4"/>
        </w:numPr>
      </w:pPr>
      <w:r>
        <w:t>Informações de IO</w:t>
      </w:r>
    </w:p>
    <w:p w14:paraId="5CD833C7" w14:textId="64865242" w:rsidR="00C11BA7" w:rsidRDefault="007F254F" w:rsidP="00C11BA7">
      <w:pPr>
        <w:pStyle w:val="PargrafodaLista"/>
        <w:numPr>
          <w:ilvl w:val="1"/>
          <w:numId w:val="4"/>
        </w:numPr>
      </w:pPr>
      <w:r>
        <w:t>Troca de contexto a cada processo</w:t>
      </w:r>
    </w:p>
    <w:p w14:paraId="0012F1E5" w14:textId="77777777" w:rsidR="00C50494" w:rsidRDefault="00C50494" w:rsidP="00E501BA"/>
    <w:p w14:paraId="4A1842D1" w14:textId="3533DBE1" w:rsidR="00E501BA" w:rsidRDefault="00E501BA" w:rsidP="00E501BA">
      <w:r>
        <w:t>20/02/2024</w:t>
      </w:r>
    </w:p>
    <w:p w14:paraId="66D8D851" w14:textId="7FAB6D68" w:rsidR="00E501BA" w:rsidRDefault="00E501BA" w:rsidP="00E501BA">
      <w:pPr>
        <w:pStyle w:val="PargrafodaLista"/>
        <w:numPr>
          <w:ilvl w:val="0"/>
          <w:numId w:val="5"/>
        </w:numPr>
      </w:pPr>
      <w:r w:rsidRPr="00E501BA">
        <w:rPr>
          <w:noProof/>
        </w:rPr>
        <w:drawing>
          <wp:anchor distT="0" distB="0" distL="114300" distR="114300" simplePos="0" relativeHeight="251659264" behindDoc="0" locked="0" layoutInCell="1" allowOverlap="1" wp14:anchorId="3BCE64F7" wp14:editId="09C5BC4A">
            <wp:simplePos x="0" y="0"/>
            <wp:positionH relativeFrom="column">
              <wp:posOffset>76200</wp:posOffset>
            </wp:positionH>
            <wp:positionV relativeFrom="paragraph">
              <wp:posOffset>229870</wp:posOffset>
            </wp:positionV>
            <wp:extent cx="4533900" cy="2654300"/>
            <wp:effectExtent l="0" t="0" r="0" b="0"/>
            <wp:wrapTopAndBottom/>
            <wp:docPr id="6203795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79584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Escalonamento de processos:</w:t>
      </w:r>
      <w:r w:rsidRPr="00E501BA">
        <w:rPr>
          <w:noProof/>
        </w:rPr>
        <w:t xml:space="preserve"> </w:t>
      </w:r>
    </w:p>
    <w:p w14:paraId="51DE55A4" w14:textId="23D86528" w:rsidR="00E501BA" w:rsidRDefault="00E501BA" w:rsidP="00E501BA">
      <w:pPr>
        <w:pStyle w:val="PargrafodaLista"/>
        <w:numPr>
          <w:ilvl w:val="1"/>
          <w:numId w:val="5"/>
        </w:numPr>
      </w:pPr>
      <w:r>
        <w:rPr>
          <w:noProof/>
        </w:rPr>
        <w:t>Toda operação I/o volta para fila de pronto , assim deixando o SO administrar os processos em andamento</w:t>
      </w:r>
    </w:p>
    <w:p w14:paraId="1C751E24" w14:textId="0DAA5C0C" w:rsidR="00E501BA" w:rsidRDefault="005607D0" w:rsidP="005607D0">
      <w:pPr>
        <w:pStyle w:val="PargrafodaLista"/>
        <w:numPr>
          <w:ilvl w:val="0"/>
          <w:numId w:val="5"/>
        </w:numPr>
      </w:pPr>
      <w:r>
        <w:t>Escalonadores:</w:t>
      </w:r>
    </w:p>
    <w:p w14:paraId="3ACB447C" w14:textId="616B64C1" w:rsidR="005607D0" w:rsidRDefault="005607D0" w:rsidP="005607D0">
      <w:pPr>
        <w:pStyle w:val="PargrafodaLista"/>
        <w:numPr>
          <w:ilvl w:val="1"/>
          <w:numId w:val="5"/>
        </w:numPr>
      </w:pPr>
      <w:r>
        <w:t xml:space="preserve">Longo prazo: selecionam quais processos devem ser levados a </w:t>
      </w:r>
      <w:proofErr w:type="spellStart"/>
      <w:r>
        <w:t>memoria</w:t>
      </w:r>
      <w:proofErr w:type="spellEnd"/>
      <w:r>
        <w:t xml:space="preserve"> , na fila de prontos</w:t>
      </w:r>
    </w:p>
    <w:p w14:paraId="108D62A0" w14:textId="0869D8B9" w:rsidR="005607D0" w:rsidRDefault="005607D0" w:rsidP="005607D0">
      <w:pPr>
        <w:pStyle w:val="PargrafodaLista"/>
        <w:numPr>
          <w:ilvl w:val="2"/>
          <w:numId w:val="5"/>
        </w:numPr>
      </w:pPr>
      <w:r>
        <w:t>São invocados menos frequentemente</w:t>
      </w:r>
    </w:p>
    <w:p w14:paraId="623FAA6C" w14:textId="1E44F88E" w:rsidR="005607D0" w:rsidRDefault="005607D0" w:rsidP="005607D0">
      <w:pPr>
        <w:pStyle w:val="PargrafodaLista"/>
        <w:numPr>
          <w:ilvl w:val="2"/>
          <w:numId w:val="5"/>
        </w:numPr>
      </w:pPr>
      <w:r>
        <w:t>Controla grau de multiprogramação</w:t>
      </w:r>
    </w:p>
    <w:p w14:paraId="3E2DD1AC" w14:textId="036BDA92" w:rsidR="005607D0" w:rsidRDefault="005607D0" w:rsidP="005607D0">
      <w:pPr>
        <w:pStyle w:val="PargrafodaLista"/>
        <w:numPr>
          <w:ilvl w:val="1"/>
          <w:numId w:val="5"/>
        </w:numPr>
      </w:pPr>
      <w:r>
        <w:t>Curto prazo: seleciona qual processo deve ser executado e alocado a CPU</w:t>
      </w:r>
    </w:p>
    <w:p w14:paraId="6E57A651" w14:textId="3A30F676" w:rsidR="005607D0" w:rsidRDefault="005607D0" w:rsidP="005607D0">
      <w:pPr>
        <w:pStyle w:val="PargrafodaLista"/>
        <w:numPr>
          <w:ilvl w:val="2"/>
          <w:numId w:val="5"/>
        </w:numPr>
      </w:pPr>
      <w:r>
        <w:t>Invocados frequentemente e rápido</w:t>
      </w:r>
    </w:p>
    <w:p w14:paraId="105C4FB4" w14:textId="1D10EC12" w:rsidR="005607D0" w:rsidRDefault="005607D0" w:rsidP="005607D0">
      <w:pPr>
        <w:pStyle w:val="PargrafodaLista"/>
        <w:numPr>
          <w:ilvl w:val="1"/>
          <w:numId w:val="5"/>
        </w:numPr>
      </w:pPr>
      <w:r w:rsidRPr="005607D0">
        <w:lastRenderedPageBreak/>
        <w:t>Processos podem ser descritos como:  Limitados por I/O – gastam mais tempo fazendo I/O que computação. Limitados por CPU – gastam mais tempo fazendo computação</w:t>
      </w:r>
    </w:p>
    <w:p w14:paraId="206B014E" w14:textId="5DF7A07B" w:rsidR="005607D0" w:rsidRDefault="005607D0" w:rsidP="005607D0">
      <w:pPr>
        <w:pStyle w:val="PargrafodaLista"/>
        <w:numPr>
          <w:ilvl w:val="1"/>
          <w:numId w:val="5"/>
        </w:numPr>
      </w:pPr>
      <w:r>
        <w:t xml:space="preserve">É possível ser introduzido um nível intermediário de </w:t>
      </w:r>
      <w:r w:rsidR="00E77D08">
        <w:t>escalonador,</w:t>
      </w:r>
      <w:r>
        <w:t xml:space="preserve"> responsável por reduzir o grau de multiprogramação</w:t>
      </w:r>
    </w:p>
    <w:p w14:paraId="0F513B1B" w14:textId="1547E32E" w:rsidR="00E77D08" w:rsidRDefault="00E77D08" w:rsidP="00E77D08">
      <w:pPr>
        <w:pStyle w:val="PargrafodaLista"/>
        <w:numPr>
          <w:ilvl w:val="0"/>
          <w:numId w:val="5"/>
        </w:numPr>
      </w:pPr>
      <w:r>
        <w:t>Troca de Contexto:</w:t>
      </w:r>
    </w:p>
    <w:p w14:paraId="7FE7094D" w14:textId="0AB94611" w:rsidR="00E77D08" w:rsidRDefault="00E77D08" w:rsidP="00E77D08">
      <w:pPr>
        <w:pStyle w:val="PargrafodaLista"/>
        <w:numPr>
          <w:ilvl w:val="1"/>
          <w:numId w:val="5"/>
        </w:numPr>
      </w:pPr>
      <w:r w:rsidRPr="00E77D08">
        <w:t>Quando a CPU recebe novo processo, o estado do processo anterior deve ser salvo e o estado do novo processo anterior deve ser salvo e o estado do novo processo carregado</w:t>
      </w:r>
    </w:p>
    <w:p w14:paraId="50CA33EE" w14:textId="035D1757" w:rsidR="00CF5E4E" w:rsidRDefault="00083D4B" w:rsidP="00CF5E4E">
      <w:pPr>
        <w:pStyle w:val="PargrafodaLista"/>
        <w:numPr>
          <w:ilvl w:val="1"/>
          <w:numId w:val="5"/>
        </w:numPr>
      </w:pPr>
      <w:r>
        <w:t>O tempo depende de suporte do hardware</w:t>
      </w:r>
    </w:p>
    <w:p w14:paraId="6AE525B5" w14:textId="77777777" w:rsidR="00CF5E4E" w:rsidRDefault="00CF5E4E" w:rsidP="00CF5E4E"/>
    <w:p w14:paraId="4B02C0E4" w14:textId="10EE11C1" w:rsidR="00CF5E4E" w:rsidRDefault="00CF5E4E" w:rsidP="00CF5E4E">
      <w:r>
        <w:t xml:space="preserve">Escalonamento de </w:t>
      </w:r>
      <w:proofErr w:type="spellStart"/>
      <w:r w:rsidR="00411C00">
        <w:t>cpu</w:t>
      </w:r>
      <w:proofErr w:type="spellEnd"/>
      <w:r>
        <w:t>:</w:t>
      </w:r>
    </w:p>
    <w:p w14:paraId="1F627115" w14:textId="5C434889" w:rsidR="00CF5E4E" w:rsidRDefault="006F262E" w:rsidP="00CF5E4E">
      <w:pPr>
        <w:pStyle w:val="PargrafodaLista"/>
        <w:numPr>
          <w:ilvl w:val="0"/>
          <w:numId w:val="6"/>
        </w:numPr>
      </w:pPr>
      <w:r>
        <w:t xml:space="preserve">A utilização máxima de CPU é </w:t>
      </w:r>
      <w:r w:rsidR="00F933FF">
        <w:t>obtida</w:t>
      </w:r>
      <w:r>
        <w:t xml:space="preserve"> através da </w:t>
      </w:r>
      <w:r w:rsidRPr="006F262E">
        <w:t>multiprogramaçã</w:t>
      </w:r>
      <w:r>
        <w:t>o</w:t>
      </w:r>
    </w:p>
    <w:p w14:paraId="2B5130FF" w14:textId="098E1EE4" w:rsidR="006F262E" w:rsidRDefault="006F262E" w:rsidP="00CF5E4E">
      <w:pPr>
        <w:pStyle w:val="PargrafodaLista"/>
        <w:numPr>
          <w:ilvl w:val="0"/>
          <w:numId w:val="6"/>
        </w:numPr>
      </w:pPr>
      <w:r>
        <w:t>Existem ciclos de IO e CPU durante a execução do programa – tempo de surto</w:t>
      </w:r>
    </w:p>
    <w:p w14:paraId="63880F00" w14:textId="1BC50845" w:rsidR="006F262E" w:rsidRDefault="00F933FF" w:rsidP="00CF5E4E">
      <w:pPr>
        <w:pStyle w:val="PargrafodaLista"/>
        <w:numPr>
          <w:ilvl w:val="0"/>
          <w:numId w:val="6"/>
        </w:numPr>
      </w:pPr>
      <w:r>
        <w:t>Escalonador de CPU:</w:t>
      </w:r>
    </w:p>
    <w:p w14:paraId="6F11104F" w14:textId="1FC29195" w:rsidR="00F933FF" w:rsidRDefault="00F933FF" w:rsidP="00F933FF">
      <w:pPr>
        <w:pStyle w:val="PargrafodaLista"/>
        <w:numPr>
          <w:ilvl w:val="1"/>
          <w:numId w:val="6"/>
        </w:numPr>
      </w:pPr>
      <w:r>
        <w:t>Seleciona um dentre os processos a serem executados aloca CPU pra ele</w:t>
      </w:r>
    </w:p>
    <w:p w14:paraId="3175F568" w14:textId="029647CD" w:rsidR="00F933FF" w:rsidRDefault="00F933FF" w:rsidP="00F933FF">
      <w:pPr>
        <w:pStyle w:val="PargrafodaLista"/>
        <w:numPr>
          <w:ilvl w:val="1"/>
          <w:numId w:val="6"/>
        </w:numPr>
      </w:pPr>
      <w:r>
        <w:t>Ocorre quando: execução para espera,</w:t>
      </w:r>
      <w:r w:rsidRPr="00F933FF">
        <w:t xml:space="preserve"> </w:t>
      </w:r>
      <w:r>
        <w:t>execução para pronto, espera para pronto, terminam</w:t>
      </w:r>
    </w:p>
    <w:p w14:paraId="1E96035D" w14:textId="2C6016C5" w:rsidR="00F933FF" w:rsidRDefault="00F933FF" w:rsidP="00F933FF">
      <w:pPr>
        <w:pStyle w:val="PargrafodaLista"/>
        <w:numPr>
          <w:ilvl w:val="1"/>
          <w:numId w:val="6"/>
        </w:numPr>
      </w:pPr>
      <w:r>
        <w:t xml:space="preserve">Quando </w:t>
      </w:r>
      <w:r w:rsidR="002B5071">
        <w:t>o escalonador ocorre</w:t>
      </w:r>
      <w:r>
        <w:t xml:space="preserve"> apenas no caso 1 e </w:t>
      </w:r>
      <w:r w:rsidR="006B503B">
        <w:t>4,</w:t>
      </w:r>
      <w:r>
        <w:t xml:space="preserve"> são chamados de não </w:t>
      </w:r>
      <w:r w:rsidR="00067191">
        <w:t>preemptivos,</w:t>
      </w:r>
      <w:r>
        <w:t xml:space="preserve"> ou demais são os preemptivos </w:t>
      </w:r>
    </w:p>
    <w:p w14:paraId="38AFB59D" w14:textId="2EB8C7D3" w:rsidR="00F933FF" w:rsidRDefault="00F933FF" w:rsidP="00F933FF">
      <w:pPr>
        <w:pStyle w:val="PargrafodaLista"/>
        <w:numPr>
          <w:ilvl w:val="0"/>
          <w:numId w:val="6"/>
        </w:numPr>
      </w:pPr>
      <w:proofErr w:type="spellStart"/>
      <w:r>
        <w:t>Dispatcher</w:t>
      </w:r>
      <w:proofErr w:type="spellEnd"/>
      <w:r>
        <w:t>:</w:t>
      </w:r>
    </w:p>
    <w:p w14:paraId="250B61FC" w14:textId="2836CD3A" w:rsidR="00F933FF" w:rsidRDefault="006B503B" w:rsidP="00F933FF">
      <w:pPr>
        <w:pStyle w:val="PargrafodaLista"/>
        <w:numPr>
          <w:ilvl w:val="1"/>
          <w:numId w:val="6"/>
        </w:numPr>
      </w:pPr>
      <w:r>
        <w:t>Do controle</w:t>
      </w:r>
      <w:r w:rsidR="00F933FF">
        <w:t xml:space="preserve"> da </w:t>
      </w:r>
      <w:proofErr w:type="spellStart"/>
      <w:r w:rsidR="00F933FF">
        <w:t>cpu</w:t>
      </w:r>
      <w:proofErr w:type="spellEnd"/>
      <w:r w:rsidR="00F933FF">
        <w:t xml:space="preserve"> ao processo selecionado pelo escalador de curto prazo.</w:t>
      </w:r>
    </w:p>
    <w:p w14:paraId="646AAE5A" w14:textId="0E2ED66D" w:rsidR="00F933FF" w:rsidRDefault="00F933FF" w:rsidP="00F933FF">
      <w:pPr>
        <w:pStyle w:val="PargrafodaLista"/>
        <w:numPr>
          <w:ilvl w:val="2"/>
          <w:numId w:val="6"/>
        </w:numPr>
      </w:pPr>
      <w:r>
        <w:t xml:space="preserve">Mudança de </w:t>
      </w:r>
      <w:r w:rsidR="006B503B">
        <w:t>contexto</w:t>
      </w:r>
      <w:r>
        <w:t xml:space="preserve"> </w:t>
      </w:r>
    </w:p>
    <w:p w14:paraId="68A53E13" w14:textId="317D9BB1" w:rsidR="00F933FF" w:rsidRDefault="00F933FF" w:rsidP="00F933FF">
      <w:pPr>
        <w:pStyle w:val="PargrafodaLista"/>
        <w:numPr>
          <w:ilvl w:val="2"/>
          <w:numId w:val="6"/>
        </w:numPr>
      </w:pPr>
      <w:r>
        <w:t xml:space="preserve">Mudança para modo usuário </w:t>
      </w:r>
    </w:p>
    <w:p w14:paraId="097D6E7B" w14:textId="2D4E0396" w:rsidR="00F933FF" w:rsidRDefault="00F933FF" w:rsidP="00F933FF">
      <w:pPr>
        <w:pStyle w:val="PargrafodaLista"/>
        <w:numPr>
          <w:ilvl w:val="2"/>
          <w:numId w:val="6"/>
        </w:numPr>
      </w:pPr>
      <w:r>
        <w:t>Pular para posição adequada</w:t>
      </w:r>
    </w:p>
    <w:p w14:paraId="18F8FA6E" w14:textId="53207B2E" w:rsidR="00F933FF" w:rsidRDefault="00F933FF" w:rsidP="00F933FF">
      <w:pPr>
        <w:pStyle w:val="PargrafodaLista"/>
        <w:numPr>
          <w:ilvl w:val="1"/>
          <w:numId w:val="6"/>
        </w:numPr>
      </w:pPr>
      <w:r>
        <w:t xml:space="preserve">Latência de </w:t>
      </w:r>
      <w:proofErr w:type="spellStart"/>
      <w:r>
        <w:t>dispatch</w:t>
      </w:r>
      <w:proofErr w:type="spellEnd"/>
      <w:r>
        <w:t>:</w:t>
      </w:r>
    </w:p>
    <w:p w14:paraId="1C70A9F1" w14:textId="01C96BAF" w:rsidR="00F933FF" w:rsidRDefault="00F933FF" w:rsidP="00F933FF">
      <w:pPr>
        <w:pStyle w:val="PargrafodaLista"/>
        <w:numPr>
          <w:ilvl w:val="2"/>
          <w:numId w:val="6"/>
        </w:numPr>
      </w:pPr>
      <w:r>
        <w:t xml:space="preserve">Tempo do </w:t>
      </w:r>
      <w:proofErr w:type="spellStart"/>
      <w:r>
        <w:t>dispatcher</w:t>
      </w:r>
      <w:proofErr w:type="spellEnd"/>
      <w:r>
        <w:t xml:space="preserve"> interromper um processo e iniciar a próxima execução.</w:t>
      </w:r>
    </w:p>
    <w:p w14:paraId="2C6B8418" w14:textId="237FDF66" w:rsidR="00F933FF" w:rsidRDefault="00F933FF" w:rsidP="00F933FF">
      <w:pPr>
        <w:pStyle w:val="PargrafodaLista"/>
        <w:numPr>
          <w:ilvl w:val="2"/>
          <w:numId w:val="6"/>
        </w:numPr>
      </w:pPr>
      <w:r>
        <w:t>Se escalonamento é ideal o tempo de latência é 0</w:t>
      </w:r>
    </w:p>
    <w:p w14:paraId="49099909" w14:textId="315BF970" w:rsidR="00F933FF" w:rsidRDefault="00EE33B7" w:rsidP="00EE33B7">
      <w:pPr>
        <w:pStyle w:val="PargrafodaLista"/>
        <w:numPr>
          <w:ilvl w:val="0"/>
          <w:numId w:val="6"/>
        </w:numPr>
      </w:pPr>
      <w:r>
        <w:t>Critérios de Escalonamento:</w:t>
      </w:r>
    </w:p>
    <w:p w14:paraId="48D1752A" w14:textId="4113BB9F" w:rsidR="00EE33B7" w:rsidRDefault="00EE33B7" w:rsidP="00EE33B7">
      <w:pPr>
        <w:pStyle w:val="PargrafodaLista"/>
        <w:numPr>
          <w:ilvl w:val="1"/>
          <w:numId w:val="6"/>
        </w:numPr>
      </w:pPr>
      <w:r>
        <w:t>Utilização de CPU</w:t>
      </w:r>
    </w:p>
    <w:p w14:paraId="17C89096" w14:textId="5DE28DE3" w:rsidR="00EE33B7" w:rsidRDefault="00EE33B7" w:rsidP="00EE33B7">
      <w:pPr>
        <w:pStyle w:val="PargrafodaLista"/>
        <w:numPr>
          <w:ilvl w:val="1"/>
          <w:numId w:val="6"/>
        </w:numPr>
      </w:pPr>
      <w:proofErr w:type="spellStart"/>
      <w:r>
        <w:t>Throughput</w:t>
      </w:r>
      <w:proofErr w:type="spellEnd"/>
    </w:p>
    <w:p w14:paraId="1DEA078B" w14:textId="7D5FD941" w:rsidR="00EE33B7" w:rsidRDefault="00EE33B7" w:rsidP="00EE33B7">
      <w:pPr>
        <w:pStyle w:val="PargrafodaLista"/>
        <w:numPr>
          <w:ilvl w:val="1"/>
          <w:numId w:val="6"/>
        </w:numPr>
      </w:pPr>
      <w:r>
        <w:t>Tempo de retorno</w:t>
      </w:r>
    </w:p>
    <w:p w14:paraId="6D82E734" w14:textId="39C556FF" w:rsidR="00EE33B7" w:rsidRDefault="00EE33B7" w:rsidP="00EE33B7">
      <w:pPr>
        <w:pStyle w:val="PargrafodaLista"/>
        <w:numPr>
          <w:ilvl w:val="1"/>
          <w:numId w:val="6"/>
        </w:numPr>
      </w:pPr>
      <w:r>
        <w:t>Tempo de espera</w:t>
      </w:r>
    </w:p>
    <w:p w14:paraId="468BDABA" w14:textId="59686096" w:rsidR="00EE33B7" w:rsidRDefault="00EE33B7" w:rsidP="00EE33B7">
      <w:pPr>
        <w:pStyle w:val="PargrafodaLista"/>
        <w:numPr>
          <w:ilvl w:val="1"/>
          <w:numId w:val="6"/>
        </w:numPr>
      </w:pPr>
      <w:r>
        <w:t>Tempo de resposta</w:t>
      </w:r>
      <w:r w:rsidR="009F6E04">
        <w:t xml:space="preserve"> – primeira resposta aparecer</w:t>
      </w:r>
    </w:p>
    <w:p w14:paraId="6DEA57A9" w14:textId="77777777" w:rsidR="00EE33B7" w:rsidRDefault="00EE33B7" w:rsidP="00575A2F"/>
    <w:p w14:paraId="1368DAE6" w14:textId="77777777" w:rsidR="00575A2F" w:rsidRDefault="00575A2F" w:rsidP="00575A2F"/>
    <w:p w14:paraId="48CAB2A6" w14:textId="7813F64E" w:rsidR="00575A2F" w:rsidRDefault="00575A2F" w:rsidP="00575A2F">
      <w:r>
        <w:t>Aula 27/02/2024 – Escalonamento de CPU</w:t>
      </w:r>
    </w:p>
    <w:p w14:paraId="6345C073" w14:textId="76AF5445" w:rsidR="00575A2F" w:rsidRDefault="00575A2F" w:rsidP="00575A2F">
      <w:pPr>
        <w:pStyle w:val="PargrafodaLista"/>
        <w:numPr>
          <w:ilvl w:val="0"/>
          <w:numId w:val="7"/>
        </w:numPr>
      </w:pPr>
      <w:r>
        <w:t>A medida que o quantum diminuem aumenta a troca de contexto</w:t>
      </w:r>
    </w:p>
    <w:p w14:paraId="34A1C967" w14:textId="7D66F5A0" w:rsidR="00575A2F" w:rsidRDefault="000173DE" w:rsidP="000173DE">
      <w:pPr>
        <w:pStyle w:val="PargrafodaLista"/>
        <w:numPr>
          <w:ilvl w:val="0"/>
          <w:numId w:val="7"/>
        </w:numPr>
      </w:pPr>
      <w:r w:rsidRPr="000173D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E9CD71" wp14:editId="1B991A5C">
            <wp:simplePos x="0" y="0"/>
            <wp:positionH relativeFrom="column">
              <wp:posOffset>151765</wp:posOffset>
            </wp:positionH>
            <wp:positionV relativeFrom="paragraph">
              <wp:posOffset>82550</wp:posOffset>
            </wp:positionV>
            <wp:extent cx="4206240" cy="3208020"/>
            <wp:effectExtent l="0" t="0" r="3810" b="0"/>
            <wp:wrapTopAndBottom/>
            <wp:docPr id="1901367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670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Existe momentos que a mudança do quantum não irá impactar mais </w:t>
      </w:r>
    </w:p>
    <w:p w14:paraId="3A77FEF3" w14:textId="6FADD9A6" w:rsidR="000173DE" w:rsidRDefault="000173DE" w:rsidP="000173DE">
      <w:pPr>
        <w:pStyle w:val="PargrafodaLista"/>
        <w:numPr>
          <w:ilvl w:val="0"/>
          <w:numId w:val="7"/>
        </w:numPr>
      </w:pPr>
      <w:r>
        <w:t>Filas múltiplas:</w:t>
      </w:r>
    </w:p>
    <w:p w14:paraId="0402AE91" w14:textId="48F3BBB2" w:rsidR="000173DE" w:rsidRDefault="000173DE" w:rsidP="000173DE">
      <w:pPr>
        <w:pStyle w:val="PargrafodaLista"/>
        <w:numPr>
          <w:ilvl w:val="1"/>
          <w:numId w:val="7"/>
        </w:numPr>
      </w:pPr>
      <w:r>
        <w:t>Cada fila tem seu próprio algoritmo de escalonamento</w:t>
      </w:r>
    </w:p>
    <w:p w14:paraId="11AA801C" w14:textId="0077D9DD" w:rsidR="000173DE" w:rsidRDefault="000173DE" w:rsidP="000173DE">
      <w:pPr>
        <w:pStyle w:val="PargrafodaLista"/>
        <w:numPr>
          <w:ilvl w:val="1"/>
          <w:numId w:val="7"/>
        </w:numPr>
      </w:pPr>
      <w:r>
        <w:t>Deve ser feito escalonamento entre as filas:</w:t>
      </w:r>
    </w:p>
    <w:p w14:paraId="05B67473" w14:textId="18C74BA4" w:rsidR="000173DE" w:rsidRDefault="000173DE" w:rsidP="000173DE">
      <w:pPr>
        <w:pStyle w:val="PargrafodaLista"/>
        <w:numPr>
          <w:ilvl w:val="2"/>
          <w:numId w:val="7"/>
        </w:numPr>
      </w:pPr>
      <w:r>
        <w:t xml:space="preserve">Escalonamento de prioridade </w:t>
      </w:r>
      <w:proofErr w:type="spellStart"/>
      <w:r>
        <w:t>fixa:primeiro</w:t>
      </w:r>
      <w:proofErr w:type="spellEnd"/>
      <w:r>
        <w:t xml:space="preserve"> plano pode ter prioridade sobre o segundo . Possibilidade de </w:t>
      </w:r>
      <w:proofErr w:type="spellStart"/>
      <w:r>
        <w:t>starvation</w:t>
      </w:r>
      <w:proofErr w:type="spellEnd"/>
    </w:p>
    <w:p w14:paraId="0FC26D4F" w14:textId="17A05315" w:rsidR="000173DE" w:rsidRDefault="000173DE" w:rsidP="000173DE">
      <w:pPr>
        <w:pStyle w:val="PargrafodaLista"/>
        <w:numPr>
          <w:ilvl w:val="2"/>
          <w:numId w:val="7"/>
        </w:numPr>
      </w:pPr>
      <w:r>
        <w:t>Fatia de tempo – cada fila recebe uma certa quantidade de tempo de CPU que pode ser escalonada entre seus processos. Por exemplo, 80% para primeiro plano em RR e 20% para o segundo plano em FCFS</w:t>
      </w:r>
    </w:p>
    <w:p w14:paraId="7FE71B26" w14:textId="03AE55AA" w:rsidR="000173DE" w:rsidRDefault="000173DE" w:rsidP="000173DE">
      <w:pPr>
        <w:pStyle w:val="PargrafodaLista"/>
        <w:numPr>
          <w:ilvl w:val="1"/>
          <w:numId w:val="7"/>
        </w:numPr>
      </w:pPr>
      <w:r w:rsidRPr="000173DE">
        <w:rPr>
          <w:noProof/>
        </w:rPr>
        <w:drawing>
          <wp:anchor distT="0" distB="0" distL="114300" distR="114300" simplePos="0" relativeHeight="251661312" behindDoc="0" locked="0" layoutInCell="1" allowOverlap="1" wp14:anchorId="6197F8F2" wp14:editId="79B27CB5">
            <wp:simplePos x="0" y="0"/>
            <wp:positionH relativeFrom="column">
              <wp:posOffset>550545</wp:posOffset>
            </wp:positionH>
            <wp:positionV relativeFrom="paragraph">
              <wp:posOffset>215265</wp:posOffset>
            </wp:positionV>
            <wp:extent cx="5400040" cy="2045970"/>
            <wp:effectExtent l="0" t="0" r="0" b="0"/>
            <wp:wrapTopAndBottom/>
            <wp:docPr id="1889362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62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 processo pode passar de uma fila para outro.</w:t>
      </w:r>
      <w:r w:rsidRPr="000173DE">
        <w:rPr>
          <w:noProof/>
        </w:rPr>
        <w:t xml:space="preserve"> </w:t>
      </w:r>
    </w:p>
    <w:p w14:paraId="26D95EBF" w14:textId="76703692" w:rsidR="000173DE" w:rsidRDefault="00716A20" w:rsidP="00716A20">
      <w:pPr>
        <w:pStyle w:val="PargrafodaLista"/>
        <w:numPr>
          <w:ilvl w:val="0"/>
          <w:numId w:val="7"/>
        </w:numPr>
      </w:pPr>
      <w:r>
        <w:t>Tempos:</w:t>
      </w:r>
    </w:p>
    <w:p w14:paraId="436E074A" w14:textId="6336BB1C" w:rsidR="00716A20" w:rsidRDefault="00716A20" w:rsidP="00716A20">
      <w:pPr>
        <w:pStyle w:val="PargrafodaLista"/>
        <w:numPr>
          <w:ilvl w:val="1"/>
          <w:numId w:val="7"/>
        </w:numPr>
      </w:pPr>
      <w:r>
        <w:t xml:space="preserve">RESPOSTA </w:t>
      </w:r>
      <w:r>
        <w:sym w:font="Wingdings" w:char="F0E0"/>
      </w:r>
      <w:r>
        <w:t xml:space="preserve"> Quando inicia</w:t>
      </w:r>
    </w:p>
    <w:p w14:paraId="4F6401D7" w14:textId="6DAE15F3" w:rsidR="00716A20" w:rsidRDefault="00716A20" w:rsidP="00716A20">
      <w:pPr>
        <w:pStyle w:val="PargrafodaLista"/>
        <w:numPr>
          <w:ilvl w:val="1"/>
          <w:numId w:val="7"/>
        </w:numPr>
      </w:pPr>
      <w:r>
        <w:t xml:space="preserve">Espera </w:t>
      </w:r>
      <w:r>
        <w:sym w:font="Wingdings" w:char="F0E0"/>
      </w:r>
      <w:r>
        <w:t xml:space="preserve"> Quanto tempo total esperado – tempo dele </w:t>
      </w:r>
    </w:p>
    <w:p w14:paraId="1CF6225A" w14:textId="5C4357FB" w:rsidR="00716A20" w:rsidRDefault="00716A20" w:rsidP="00716A20">
      <w:pPr>
        <w:pStyle w:val="PargrafodaLista"/>
        <w:numPr>
          <w:ilvl w:val="1"/>
          <w:numId w:val="7"/>
        </w:numPr>
      </w:pPr>
      <w:r>
        <w:t xml:space="preserve">Retorno </w:t>
      </w:r>
      <w:r>
        <w:sym w:font="Wingdings" w:char="F0E0"/>
      </w:r>
      <w:r>
        <w:t xml:space="preserve"> espera + tempo do processo </w:t>
      </w:r>
    </w:p>
    <w:p w14:paraId="0DFBA144" w14:textId="1662BFBA" w:rsidR="00716A20" w:rsidRDefault="00F7706C" w:rsidP="00716A20">
      <w:pPr>
        <w:pStyle w:val="PargrafodaLista"/>
        <w:numPr>
          <w:ilvl w:val="1"/>
          <w:numId w:val="7"/>
        </w:numPr>
      </w:pPr>
      <w:r>
        <w:t>Vazão</w:t>
      </w:r>
      <w:r w:rsidR="00716A20">
        <w:t xml:space="preserve"> </w:t>
      </w:r>
      <w:r w:rsidR="00716A20">
        <w:sym w:font="Wingdings" w:char="F0E0"/>
      </w:r>
      <w:r w:rsidR="00716A20">
        <w:t xml:space="preserve"> tempo retorno do </w:t>
      </w:r>
      <w:r w:rsidR="007577E6">
        <w:t>último</w:t>
      </w:r>
      <w:r w:rsidR="00716A20">
        <w:t xml:space="preserve"> / n processos</w:t>
      </w:r>
    </w:p>
    <w:p w14:paraId="2D2EC305" w14:textId="7BDB0880" w:rsidR="00716A20" w:rsidRDefault="00716A20" w:rsidP="00716A20">
      <w:pPr>
        <w:pStyle w:val="PargrafodaLista"/>
        <w:numPr>
          <w:ilvl w:val="1"/>
          <w:numId w:val="7"/>
        </w:numPr>
      </w:pPr>
      <w:r>
        <w:t xml:space="preserve">CPU </w:t>
      </w:r>
      <w:r>
        <w:sym w:font="Wingdings" w:char="F0E0"/>
      </w:r>
      <w:r>
        <w:t xml:space="preserve"> soma dos processos/tempo retorno </w:t>
      </w:r>
      <w:r w:rsidR="007577E6">
        <w:t>último</w:t>
      </w:r>
      <w:r>
        <w:t xml:space="preserve"> </w:t>
      </w:r>
    </w:p>
    <w:p w14:paraId="7C4E8A09" w14:textId="4E8342F4" w:rsidR="00F7706C" w:rsidRDefault="00F7706C" w:rsidP="00716A20">
      <w:pPr>
        <w:pStyle w:val="PargrafodaLista"/>
        <w:numPr>
          <w:ilvl w:val="1"/>
          <w:numId w:val="7"/>
        </w:numPr>
      </w:pPr>
      <w:r>
        <w:t>FOTO NO CELULAR</w:t>
      </w:r>
    </w:p>
    <w:p w14:paraId="0DDFB625" w14:textId="576AD505" w:rsidR="00665F94" w:rsidRDefault="00FF7930" w:rsidP="00FF7930">
      <w:r>
        <w:lastRenderedPageBreak/>
        <w:t>29/02/2024 – Programação concorrente</w:t>
      </w:r>
    </w:p>
    <w:p w14:paraId="65303FB0" w14:textId="45D441CC" w:rsidR="00FF7930" w:rsidRDefault="007577E6" w:rsidP="00FF7930">
      <w:pPr>
        <w:pStyle w:val="PargrafodaLista"/>
        <w:numPr>
          <w:ilvl w:val="0"/>
          <w:numId w:val="9"/>
        </w:numPr>
      </w:pPr>
      <w:r>
        <w:t xml:space="preserve">Custo do </w:t>
      </w:r>
      <w:proofErr w:type="spellStart"/>
      <w:r>
        <w:t>sort</w:t>
      </w:r>
      <w:proofErr w:type="spellEnd"/>
      <w:r>
        <w:t xml:space="preserve"> = n^2/2 </w:t>
      </w:r>
    </w:p>
    <w:p w14:paraId="7138528F" w14:textId="00091F2A" w:rsidR="007577E6" w:rsidRDefault="007577E6" w:rsidP="00FF7930">
      <w:pPr>
        <w:pStyle w:val="PargrafodaLista"/>
        <w:numPr>
          <w:ilvl w:val="0"/>
          <w:numId w:val="9"/>
        </w:numPr>
      </w:pPr>
      <w:r>
        <w:t xml:space="preserve">Paralelamente (2 processos) = n^2/4 + n </w:t>
      </w:r>
    </w:p>
    <w:p w14:paraId="4977956C" w14:textId="09C25E69" w:rsidR="007577E6" w:rsidRDefault="007577E6" w:rsidP="00FF7930">
      <w:pPr>
        <w:pStyle w:val="PargrafodaLista"/>
        <w:numPr>
          <w:ilvl w:val="0"/>
          <w:numId w:val="9"/>
        </w:numPr>
      </w:pPr>
      <w:r>
        <w:t xml:space="preserve">Podemos fazer os </w:t>
      </w:r>
      <w:proofErr w:type="spellStart"/>
      <w:r>
        <w:t>sorts</w:t>
      </w:r>
      <w:proofErr w:type="spellEnd"/>
      <w:r>
        <w:t xml:space="preserve"> em </w:t>
      </w:r>
      <w:r w:rsidR="00AC4885">
        <w:t>paralelo,</w:t>
      </w:r>
      <w:r>
        <w:t xml:space="preserve"> entretanto o merge tem que esperar eles acarem , ou seja, </w:t>
      </w:r>
      <w:r w:rsidRPr="007577E6">
        <w:rPr>
          <w:b/>
          <w:bCs/>
        </w:rPr>
        <w:t>não podemos fazer o merge em paralelo</w:t>
      </w:r>
      <w:r>
        <w:t xml:space="preserve"> </w:t>
      </w:r>
    </w:p>
    <w:p w14:paraId="76F53AF5" w14:textId="69A07911" w:rsidR="007577E6" w:rsidRDefault="00AC4885" w:rsidP="00FF7930">
      <w:pPr>
        <w:pStyle w:val="PargrafodaLista"/>
        <w:numPr>
          <w:ilvl w:val="0"/>
          <w:numId w:val="9"/>
        </w:numPr>
      </w:pPr>
      <w:r>
        <w:t xml:space="preserve">Bloco atômico </w:t>
      </w:r>
      <w:r>
        <w:sym w:font="Wingdings" w:char="F0E0"/>
      </w:r>
      <w:r>
        <w:t xml:space="preserve"> começa a instrução e ninguém pode entrar</w:t>
      </w:r>
    </w:p>
    <w:p w14:paraId="6B50CC45" w14:textId="365A49F1" w:rsidR="00AC4885" w:rsidRDefault="00AC4885" w:rsidP="00FF7930">
      <w:pPr>
        <w:pStyle w:val="PargrafodaLista"/>
        <w:numPr>
          <w:ilvl w:val="0"/>
          <w:numId w:val="9"/>
        </w:numPr>
      </w:pPr>
      <w:r>
        <w:t>Abstração para problemas de sincronização:</w:t>
      </w:r>
    </w:p>
    <w:p w14:paraId="0C94374A" w14:textId="6B4C1798" w:rsidR="00AC4885" w:rsidRDefault="00AC4885" w:rsidP="00AC4885">
      <w:pPr>
        <w:pStyle w:val="PargrafodaLista"/>
        <w:numPr>
          <w:ilvl w:val="1"/>
          <w:numId w:val="9"/>
        </w:numPr>
      </w:pPr>
      <w:r>
        <w:t>A1 e A2 são atividades relativas aos processos P1 e P2</w:t>
      </w:r>
    </w:p>
    <w:p w14:paraId="56D32F6F" w14:textId="2C9A6B23" w:rsidR="00AC4885" w:rsidRDefault="00AC4885" w:rsidP="00AC4885">
      <w:pPr>
        <w:pStyle w:val="PargrafodaLista"/>
        <w:numPr>
          <w:ilvl w:val="1"/>
          <w:numId w:val="9"/>
        </w:numPr>
      </w:pPr>
      <w:r>
        <w:t>A1 e A2 são mutuamente exclusivas se não puderem se sobrepor</w:t>
      </w:r>
    </w:p>
    <w:p w14:paraId="54278F2A" w14:textId="212AC0FC" w:rsidR="00AC4885" w:rsidRDefault="00AC4885" w:rsidP="00AC4885">
      <w:pPr>
        <w:pStyle w:val="PargrafodaLista"/>
        <w:numPr>
          <w:ilvl w:val="1"/>
          <w:numId w:val="9"/>
        </w:numPr>
      </w:pPr>
      <w:r>
        <w:t>Um deles será suspenso(sessão critica)</w:t>
      </w:r>
    </w:p>
    <w:p w14:paraId="588DE29D" w14:textId="66965E53" w:rsidR="00AC4885" w:rsidRDefault="00AC4885" w:rsidP="00AC4885">
      <w:pPr>
        <w:pStyle w:val="PargrafodaLista"/>
        <w:numPr>
          <w:ilvl w:val="0"/>
          <w:numId w:val="9"/>
        </w:numPr>
      </w:pPr>
      <w:r>
        <w:t>Exclusão mutua:</w:t>
      </w:r>
    </w:p>
    <w:p w14:paraId="69FB2369" w14:textId="5393181A" w:rsidR="00AC4885" w:rsidRDefault="00AC4885" w:rsidP="00AC4885">
      <w:pPr>
        <w:pStyle w:val="PargrafodaLista"/>
        <w:numPr>
          <w:ilvl w:val="1"/>
          <w:numId w:val="9"/>
        </w:numPr>
      </w:pPr>
      <w:r>
        <w:t xml:space="preserve">A abstração é expressa como </w:t>
      </w:r>
      <w:proofErr w:type="spellStart"/>
      <w:r>
        <w:t>sequencia</w:t>
      </w:r>
      <w:proofErr w:type="spellEnd"/>
      <w:r>
        <w:t xml:space="preserve">: comandos, </w:t>
      </w:r>
      <w:proofErr w:type="spellStart"/>
      <w:r>
        <w:t>pre</w:t>
      </w:r>
      <w:proofErr w:type="spellEnd"/>
      <w:r>
        <w:t>-</w:t>
      </w:r>
      <w:r w:rsidR="005F625C">
        <w:t>protocolo</w:t>
      </w:r>
      <w:r>
        <w:t xml:space="preserve">, seção </w:t>
      </w:r>
      <w:proofErr w:type="spellStart"/>
      <w:r>
        <w:t>critica</w:t>
      </w:r>
      <w:proofErr w:type="spellEnd"/>
      <w:r>
        <w:t xml:space="preserve"> e </w:t>
      </w:r>
      <w:proofErr w:type="spellStart"/>
      <w:r>
        <w:t>pos</w:t>
      </w:r>
      <w:proofErr w:type="spellEnd"/>
      <w:r>
        <w:t xml:space="preserve"> </w:t>
      </w:r>
      <w:r w:rsidR="005F625C">
        <w:t>protocolo</w:t>
      </w:r>
      <w:r>
        <w:t xml:space="preserve"> </w:t>
      </w:r>
    </w:p>
    <w:p w14:paraId="7898E0D0" w14:textId="138680A9" w:rsidR="00AC4885" w:rsidRDefault="00AC4885" w:rsidP="00AC4885">
      <w:pPr>
        <w:pStyle w:val="PargrafodaLista"/>
        <w:numPr>
          <w:ilvl w:val="1"/>
          <w:numId w:val="9"/>
        </w:numPr>
      </w:pPr>
      <w:r>
        <w:t xml:space="preserve">Deadlock </w:t>
      </w:r>
    </w:p>
    <w:p w14:paraId="41278637" w14:textId="260AF56D" w:rsidR="00AC4885" w:rsidRDefault="00AC4885" w:rsidP="00AC4885">
      <w:pPr>
        <w:pStyle w:val="PargrafodaLista"/>
        <w:numPr>
          <w:ilvl w:val="1"/>
          <w:numId w:val="9"/>
        </w:numPr>
      </w:pPr>
      <w:r>
        <w:t xml:space="preserve">Lockout / </w:t>
      </w:r>
      <w:proofErr w:type="spellStart"/>
      <w:r>
        <w:t>Starvation</w:t>
      </w:r>
      <w:proofErr w:type="spellEnd"/>
      <w:r>
        <w:t xml:space="preserve"> </w:t>
      </w:r>
    </w:p>
    <w:p w14:paraId="0A868B2A" w14:textId="23AE0D3F" w:rsidR="005F625C" w:rsidRDefault="005F625C" w:rsidP="005F625C">
      <w:pPr>
        <w:pStyle w:val="PargrafodaLista"/>
        <w:numPr>
          <w:ilvl w:val="0"/>
          <w:numId w:val="9"/>
        </w:numPr>
      </w:pPr>
      <w:proofErr w:type="spellStart"/>
      <w:r>
        <w:t>Busy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:</w:t>
      </w:r>
    </w:p>
    <w:p w14:paraId="728E0125" w14:textId="30CC0F1D" w:rsidR="005F625C" w:rsidRDefault="005F625C" w:rsidP="005F625C">
      <w:pPr>
        <w:pStyle w:val="PargrafodaLista"/>
        <w:numPr>
          <w:ilvl w:val="1"/>
          <w:numId w:val="9"/>
        </w:numPr>
      </w:pPr>
      <w:r>
        <w:t xml:space="preserve">Um processo aguarda sua vez </w:t>
      </w:r>
      <w:r w:rsidR="00F70168">
        <w:t>de entrar em seção critica</w:t>
      </w:r>
    </w:p>
    <w:p w14:paraId="22F7C93E" w14:textId="4361553D" w:rsidR="00F70168" w:rsidRDefault="00F70168" w:rsidP="005F625C">
      <w:pPr>
        <w:pStyle w:val="PargrafodaLista"/>
        <w:numPr>
          <w:ilvl w:val="1"/>
          <w:numId w:val="9"/>
        </w:numPr>
      </w:pPr>
      <w:r>
        <w:t xml:space="preserve">Testando periodicamente se algum outro processo já executa uma seção critica </w:t>
      </w:r>
    </w:p>
    <w:p w14:paraId="6404B382" w14:textId="77777777" w:rsidR="00F70168" w:rsidRDefault="00F70168" w:rsidP="00CC3FD9"/>
    <w:p w14:paraId="513FE0D0" w14:textId="4A33AEE2" w:rsidR="00CC3FD9" w:rsidRDefault="0087027D" w:rsidP="00CC3FD9">
      <w:r>
        <w:t>14</w:t>
      </w:r>
      <w:r w:rsidR="00CC3FD9">
        <w:t>/03/2024</w:t>
      </w:r>
    </w:p>
    <w:p w14:paraId="2C1FDCE5" w14:textId="2CFA58CA" w:rsidR="00CC3FD9" w:rsidRDefault="0087027D" w:rsidP="00CC3FD9">
      <w:pPr>
        <w:pStyle w:val="PargrafodaLista"/>
        <w:numPr>
          <w:ilvl w:val="0"/>
          <w:numId w:val="11"/>
        </w:numPr>
      </w:pPr>
      <w:r>
        <w:t>Semáforo:</w:t>
      </w:r>
    </w:p>
    <w:p w14:paraId="2C81B023" w14:textId="68053ACC" w:rsidR="0087027D" w:rsidRDefault="0087027D" w:rsidP="0087027D">
      <w:pPr>
        <w:pStyle w:val="PargrafodaLista"/>
        <w:numPr>
          <w:ilvl w:val="1"/>
          <w:numId w:val="11"/>
        </w:numPr>
      </w:pPr>
      <w:r>
        <w:t>Simples de implementar</w:t>
      </w:r>
    </w:p>
    <w:p w14:paraId="3EED0997" w14:textId="03C78641" w:rsidR="0087027D" w:rsidRDefault="0087027D" w:rsidP="0087027D">
      <w:pPr>
        <w:pStyle w:val="PargrafodaLista"/>
        <w:numPr>
          <w:ilvl w:val="1"/>
          <w:numId w:val="11"/>
        </w:numPr>
      </w:pPr>
      <w:r>
        <w:t>Resolução de Paralelismo</w:t>
      </w:r>
    </w:p>
    <w:p w14:paraId="2577D1F5" w14:textId="544A1843" w:rsidR="0087027D" w:rsidRDefault="0087027D" w:rsidP="0087027D">
      <w:pPr>
        <w:pStyle w:val="PargrafodaLista"/>
        <w:numPr>
          <w:ilvl w:val="1"/>
          <w:numId w:val="11"/>
        </w:numPr>
      </w:pPr>
      <w:r>
        <w:t>É um inteiro que assume valores não negativos</w:t>
      </w:r>
    </w:p>
    <w:p w14:paraId="0D89A4B6" w14:textId="7081B5BF" w:rsidR="0087027D" w:rsidRDefault="0087027D" w:rsidP="007E6B83">
      <w:pPr>
        <w:pStyle w:val="PargrafodaLista"/>
        <w:numPr>
          <w:ilvl w:val="1"/>
          <w:numId w:val="11"/>
        </w:numPr>
      </w:pPr>
      <w:r>
        <w:t xml:space="preserve">Operações: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signal</w:t>
      </w:r>
      <w:proofErr w:type="spellEnd"/>
    </w:p>
    <w:p w14:paraId="47AB08D0" w14:textId="77777777" w:rsidR="007E6B83" w:rsidRDefault="007E6B83" w:rsidP="007E6B83">
      <w:pPr>
        <w:pStyle w:val="PargrafodaLista"/>
        <w:numPr>
          <w:ilvl w:val="1"/>
          <w:numId w:val="11"/>
        </w:numPr>
      </w:pPr>
      <w:proofErr w:type="spellStart"/>
      <w:r>
        <w:t>wait</w:t>
      </w:r>
      <w:proofErr w:type="spellEnd"/>
      <w:r>
        <w:t xml:space="preserve">(s) e </w:t>
      </w:r>
      <w:proofErr w:type="spellStart"/>
      <w:r>
        <w:t>signal</w:t>
      </w:r>
      <w:proofErr w:type="spellEnd"/>
      <w:r>
        <w:t xml:space="preserve">(s) são operações primitivas como </w:t>
      </w:r>
      <w:proofErr w:type="spellStart"/>
      <w:r>
        <w:t>Load</w:t>
      </w:r>
      <w:proofErr w:type="spellEnd"/>
      <w:r>
        <w:t xml:space="preserve"> e Store</w:t>
      </w:r>
    </w:p>
    <w:p w14:paraId="07E938FC" w14:textId="2D8E7F49" w:rsidR="007E6B83" w:rsidRDefault="007E6B83" w:rsidP="007E6B83">
      <w:pPr>
        <w:pStyle w:val="PargrafodaLista"/>
        <w:numPr>
          <w:ilvl w:val="1"/>
          <w:numId w:val="11"/>
        </w:numPr>
      </w:pPr>
      <w:r>
        <w:t>São mutualmente exclusivas quando atuam no mesmo semáforo</w:t>
      </w:r>
    </w:p>
    <w:p w14:paraId="484C0A16" w14:textId="574E5D39" w:rsidR="007E6B83" w:rsidRDefault="007E6B83" w:rsidP="007E6B83">
      <w:pPr>
        <w:pStyle w:val="PargrafodaLista"/>
        <w:numPr>
          <w:ilvl w:val="1"/>
          <w:numId w:val="11"/>
        </w:numPr>
      </w:pPr>
      <w:proofErr w:type="spellStart"/>
      <w:r>
        <w:t>signal</w:t>
      </w:r>
      <w:proofErr w:type="spellEnd"/>
      <w:r>
        <w:t>(s) não especifica que processo é acordado quando mais de um processo está suspenso no mesmo semáforo</w:t>
      </w:r>
    </w:p>
    <w:p w14:paraId="5FC4D064" w14:textId="390EB20E" w:rsidR="00890809" w:rsidRDefault="00890809" w:rsidP="007E6B83">
      <w:pPr>
        <w:pStyle w:val="PargrafodaLista"/>
        <w:numPr>
          <w:ilvl w:val="1"/>
          <w:numId w:val="11"/>
        </w:numPr>
      </w:pPr>
      <w:r>
        <w:t xml:space="preserve">Quando dois processos dão </w:t>
      </w:r>
      <w:proofErr w:type="spellStart"/>
      <w:r>
        <w:t>wait</w:t>
      </w:r>
      <w:proofErr w:type="spellEnd"/>
      <w:r>
        <w:t xml:space="preserve"> ao mesmo tempo</w:t>
      </w:r>
      <w:r>
        <w:sym w:font="Wingdings" w:char="F0E0"/>
      </w:r>
      <w:r>
        <w:t xml:space="preserve"> Atômico(indivisível ) , porém podemos escalonar</w:t>
      </w:r>
    </w:p>
    <w:p w14:paraId="30DEDC72" w14:textId="7DA0C0D0" w:rsidR="00F81ED6" w:rsidRDefault="00C145A9" w:rsidP="00F81ED6">
      <w:pPr>
        <w:pStyle w:val="PargrafodaLista"/>
        <w:numPr>
          <w:ilvl w:val="0"/>
          <w:numId w:val="11"/>
        </w:numPr>
      </w:pPr>
      <w:r>
        <w:t xml:space="preserve">Produtor </w:t>
      </w:r>
      <w:r w:rsidR="0000707D">
        <w:t>x consumidor</w:t>
      </w:r>
    </w:p>
    <w:p w14:paraId="299CD9F8" w14:textId="31572728" w:rsidR="00C145A9" w:rsidRDefault="00C145A9" w:rsidP="00C145A9">
      <w:pPr>
        <w:pStyle w:val="PargrafodaLista"/>
        <w:numPr>
          <w:ilvl w:val="1"/>
          <w:numId w:val="11"/>
        </w:numPr>
      </w:pPr>
      <w:r>
        <w:t xml:space="preserve">Problema: </w:t>
      </w:r>
    </w:p>
    <w:p w14:paraId="683F8795" w14:textId="48A0B6A3" w:rsidR="00C145A9" w:rsidRDefault="00C145A9" w:rsidP="00C145A9">
      <w:pPr>
        <w:pStyle w:val="PargrafodaLista"/>
        <w:numPr>
          <w:ilvl w:val="2"/>
          <w:numId w:val="11"/>
        </w:numPr>
      </w:pPr>
      <w:r>
        <w:t>Produtor armazena os dados até que consumidor esteja pronto</w:t>
      </w:r>
    </w:p>
    <w:p w14:paraId="7914E035" w14:textId="5EEA511B" w:rsidR="00C145A9" w:rsidRDefault="00C145A9" w:rsidP="00C145A9">
      <w:pPr>
        <w:pStyle w:val="PargrafodaLista"/>
        <w:numPr>
          <w:ilvl w:val="2"/>
          <w:numId w:val="11"/>
        </w:numPr>
      </w:pPr>
      <w:r>
        <w:t>pelo consumidor que não pode processar dados que não foram gerados pelo produtor</w:t>
      </w:r>
    </w:p>
    <w:p w14:paraId="61F521C2" w14:textId="43C0BC6C" w:rsidR="00C145A9" w:rsidRDefault="00C145A9" w:rsidP="00C145A9">
      <w:pPr>
        <w:pStyle w:val="PargrafodaLista"/>
        <w:numPr>
          <w:ilvl w:val="1"/>
          <w:numId w:val="11"/>
        </w:numPr>
      </w:pPr>
      <w:proofErr w:type="spellStart"/>
      <w:r>
        <w:t>Solucão</w:t>
      </w:r>
      <w:proofErr w:type="spellEnd"/>
      <w:r>
        <w:t xml:space="preserve">: </w:t>
      </w:r>
      <w:proofErr w:type="spellStart"/>
      <w:r>
        <w:t>rendez-vouns</w:t>
      </w:r>
      <w:proofErr w:type="spellEnd"/>
    </w:p>
    <w:p w14:paraId="0789EF20" w14:textId="4324DF8B" w:rsidR="00C145A9" w:rsidRDefault="00C145A9" w:rsidP="001267FB"/>
    <w:p w14:paraId="7A6AEB84" w14:textId="12EEF862" w:rsidR="001267FB" w:rsidRDefault="001267FB" w:rsidP="001267FB">
      <w:r>
        <w:t>21/03/24 - Deadlock</w:t>
      </w:r>
    </w:p>
    <w:p w14:paraId="0E257B88" w14:textId="6004F204" w:rsidR="001267FB" w:rsidRDefault="001267FB" w:rsidP="001267FB">
      <w:pPr>
        <w:pStyle w:val="PargrafodaLista"/>
        <w:numPr>
          <w:ilvl w:val="0"/>
          <w:numId w:val="12"/>
        </w:numPr>
      </w:pPr>
      <w:r>
        <w:t xml:space="preserve">Um conjunto de </w:t>
      </w:r>
      <w:proofErr w:type="spellStart"/>
      <w:r>
        <w:t>processo</w:t>
      </w:r>
      <w:proofErr w:type="spellEnd"/>
      <w:r>
        <w:t xml:space="preserve"> bloqueados , cada qual mantendo um recurso e esperando receber um recurso mantido por outro processo de conjunto</w:t>
      </w:r>
    </w:p>
    <w:p w14:paraId="083F64E9" w14:textId="7BC7A8E3" w:rsidR="001267FB" w:rsidRDefault="0000707D" w:rsidP="001267FB">
      <w:pPr>
        <w:pStyle w:val="PargrafodaLista"/>
        <w:numPr>
          <w:ilvl w:val="0"/>
          <w:numId w:val="12"/>
        </w:numPr>
      </w:pPr>
      <w:r w:rsidRPr="0000707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9F8D72" wp14:editId="2C9617BE">
            <wp:simplePos x="0" y="0"/>
            <wp:positionH relativeFrom="column">
              <wp:posOffset>47625</wp:posOffset>
            </wp:positionH>
            <wp:positionV relativeFrom="paragraph">
              <wp:posOffset>213360</wp:posOffset>
            </wp:positionV>
            <wp:extent cx="5400040" cy="3842385"/>
            <wp:effectExtent l="0" t="0" r="0" b="5715"/>
            <wp:wrapTopAndBottom/>
            <wp:docPr id="1218476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62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Pensar em engarrafamento em ponte.:</w:t>
      </w:r>
      <w:r w:rsidRPr="0000707D">
        <w:rPr>
          <w:noProof/>
        </w:rPr>
        <w:t xml:space="preserve"> </w:t>
      </w:r>
    </w:p>
    <w:p w14:paraId="62A104D5" w14:textId="7C917B5D" w:rsidR="0000707D" w:rsidRDefault="00F53AD6" w:rsidP="001267FB">
      <w:pPr>
        <w:pStyle w:val="PargrafodaLista"/>
        <w:numPr>
          <w:ilvl w:val="0"/>
          <w:numId w:val="12"/>
        </w:numPr>
      </w:pPr>
      <w:r>
        <w:rPr>
          <w:noProof/>
        </w:rPr>
        <w:t>Para ter deadlock:</w:t>
      </w:r>
    </w:p>
    <w:p w14:paraId="6C44FB43" w14:textId="3EEC133A" w:rsidR="00F53AD6" w:rsidRDefault="00F53AD6" w:rsidP="00F53AD6">
      <w:pPr>
        <w:pStyle w:val="PargrafodaLista"/>
        <w:numPr>
          <w:ilvl w:val="1"/>
          <w:numId w:val="12"/>
        </w:numPr>
      </w:pPr>
      <w:r>
        <w:rPr>
          <w:noProof/>
        </w:rPr>
        <w:t xml:space="preserve">Exclusao multipla </w:t>
      </w:r>
    </w:p>
    <w:p w14:paraId="01D2957A" w14:textId="2087066C" w:rsidR="00F53AD6" w:rsidRDefault="00F53AD6" w:rsidP="00F53AD6">
      <w:pPr>
        <w:pStyle w:val="PargrafodaLista"/>
        <w:numPr>
          <w:ilvl w:val="1"/>
          <w:numId w:val="12"/>
        </w:numPr>
      </w:pPr>
      <w:r>
        <w:rPr>
          <w:noProof/>
        </w:rPr>
        <w:t>Posse e espera</w:t>
      </w:r>
    </w:p>
    <w:p w14:paraId="71E324F1" w14:textId="523924A1" w:rsidR="00F53AD6" w:rsidRDefault="00F53AD6" w:rsidP="00F53AD6">
      <w:pPr>
        <w:pStyle w:val="PargrafodaLista"/>
        <w:numPr>
          <w:ilvl w:val="1"/>
          <w:numId w:val="12"/>
        </w:numPr>
      </w:pPr>
      <w:r>
        <w:rPr>
          <w:noProof/>
        </w:rPr>
        <w:t xml:space="preserve">Não preempção </w:t>
      </w:r>
    </w:p>
    <w:p w14:paraId="117F8263" w14:textId="5A0062FD" w:rsidR="00F53AD6" w:rsidRDefault="00F53AD6" w:rsidP="00F53AD6">
      <w:pPr>
        <w:pStyle w:val="PargrafodaLista"/>
        <w:numPr>
          <w:ilvl w:val="1"/>
          <w:numId w:val="12"/>
        </w:numPr>
      </w:pPr>
      <w:r>
        <w:rPr>
          <w:noProof/>
        </w:rPr>
        <w:t>Espera circular</w:t>
      </w:r>
    </w:p>
    <w:p w14:paraId="61AFDE82" w14:textId="5BE27CFE" w:rsidR="0054316B" w:rsidRDefault="0054316B" w:rsidP="0054316B">
      <w:pPr>
        <w:pStyle w:val="PargrafodaLista"/>
        <w:numPr>
          <w:ilvl w:val="0"/>
          <w:numId w:val="12"/>
        </w:numPr>
      </w:pPr>
      <w:r w:rsidRPr="0054316B">
        <w:rPr>
          <w:noProof/>
        </w:rPr>
        <w:drawing>
          <wp:anchor distT="0" distB="0" distL="114300" distR="114300" simplePos="0" relativeHeight="251663360" behindDoc="0" locked="0" layoutInCell="1" allowOverlap="1" wp14:anchorId="1CC3CF95" wp14:editId="2DC4E835">
            <wp:simplePos x="0" y="0"/>
            <wp:positionH relativeFrom="column">
              <wp:posOffset>222885</wp:posOffset>
            </wp:positionH>
            <wp:positionV relativeFrom="paragraph">
              <wp:posOffset>321945</wp:posOffset>
            </wp:positionV>
            <wp:extent cx="5400040" cy="3303270"/>
            <wp:effectExtent l="0" t="0" r="0" b="0"/>
            <wp:wrapTopAndBottom/>
            <wp:docPr id="72289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963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Representação usando grafos:</w:t>
      </w:r>
      <w:r w:rsidRPr="0054316B">
        <w:rPr>
          <w:noProof/>
        </w:rPr>
        <w:t xml:space="preserve"> </w:t>
      </w:r>
    </w:p>
    <w:p w14:paraId="6CB96507" w14:textId="01B1CB5B" w:rsidR="0054316B" w:rsidRDefault="00585158" w:rsidP="0054316B">
      <w:pPr>
        <w:pStyle w:val="PargrafodaLista"/>
        <w:numPr>
          <w:ilvl w:val="0"/>
          <w:numId w:val="12"/>
        </w:numPr>
      </w:pPr>
      <w:r>
        <w:t>Como tratar:</w:t>
      </w:r>
    </w:p>
    <w:p w14:paraId="044AAB28" w14:textId="77777777" w:rsidR="00315AAD" w:rsidRDefault="00315AAD" w:rsidP="00315AAD">
      <w:pPr>
        <w:pStyle w:val="PargrafodaLista"/>
        <w:numPr>
          <w:ilvl w:val="1"/>
          <w:numId w:val="12"/>
        </w:numPr>
      </w:pPr>
      <w:r>
        <w:lastRenderedPageBreak/>
        <w:t>Garantir que o sistema nunca entrará em estado de deadlock.</w:t>
      </w:r>
    </w:p>
    <w:p w14:paraId="24143F85" w14:textId="77777777" w:rsidR="00315AAD" w:rsidRDefault="00315AAD" w:rsidP="00315AAD">
      <w:pPr>
        <w:pStyle w:val="PargrafodaLista"/>
        <w:numPr>
          <w:ilvl w:val="1"/>
          <w:numId w:val="12"/>
        </w:numPr>
      </w:pPr>
      <w:r>
        <w:t xml:space="preserve">Permitir que o sistema entre em deadlock e este seja recuperado. 1.11 </w:t>
      </w:r>
    </w:p>
    <w:p w14:paraId="2C344B07" w14:textId="66A6B254" w:rsidR="00315AAD" w:rsidRDefault="00315AAD" w:rsidP="00315AAD">
      <w:pPr>
        <w:pStyle w:val="PargrafodaLista"/>
        <w:numPr>
          <w:ilvl w:val="1"/>
          <w:numId w:val="12"/>
        </w:numPr>
      </w:pPr>
      <w:r>
        <w:t xml:space="preserve">Ignorar o problema e fingir que deadlocks nunca acontecerão; usados pela maioria do </w:t>
      </w:r>
      <w:proofErr w:type="spellStart"/>
      <w:r>
        <w:t>S.O.s</w:t>
      </w:r>
      <w:proofErr w:type="spellEnd"/>
      <w:r>
        <w:t>, incluindo o UNIX!!!</w:t>
      </w:r>
    </w:p>
    <w:p w14:paraId="5DD7A5ED" w14:textId="155033B5" w:rsidR="003666E8" w:rsidRDefault="003666E8" w:rsidP="003666E8">
      <w:r>
        <w:t>Gerencia de memória</w:t>
      </w:r>
    </w:p>
    <w:p w14:paraId="782D5644" w14:textId="2BB58C2E" w:rsidR="003666E8" w:rsidRDefault="003666E8" w:rsidP="003666E8">
      <w:pPr>
        <w:pStyle w:val="PargrafodaLista"/>
        <w:numPr>
          <w:ilvl w:val="0"/>
          <w:numId w:val="13"/>
        </w:numPr>
      </w:pPr>
      <w:r>
        <w:t>Programas devem ser trazidos a memória alocados a um processador para serem executados</w:t>
      </w:r>
    </w:p>
    <w:p w14:paraId="1488C6C4" w14:textId="2BE29400" w:rsidR="003666E8" w:rsidRDefault="003666E8" w:rsidP="003666E8">
      <w:pPr>
        <w:pStyle w:val="PargrafodaLista"/>
        <w:numPr>
          <w:ilvl w:val="0"/>
          <w:numId w:val="13"/>
        </w:numPr>
      </w:pPr>
      <w:r>
        <w:t xml:space="preserve">Fila de entrada --|&gt; coleção de processos no disco esperando para serem trazidos </w:t>
      </w:r>
      <w:proofErr w:type="spellStart"/>
      <w:r>
        <w:t>memoria</w:t>
      </w:r>
      <w:proofErr w:type="spellEnd"/>
      <w:r>
        <w:t xml:space="preserve"> e executados</w:t>
      </w:r>
    </w:p>
    <w:p w14:paraId="5D81B15D" w14:textId="38EC46C8" w:rsidR="003666E8" w:rsidRDefault="003666E8" w:rsidP="003666E8">
      <w:pPr>
        <w:pStyle w:val="PargrafodaLista"/>
        <w:numPr>
          <w:ilvl w:val="0"/>
          <w:numId w:val="13"/>
        </w:numPr>
      </w:pPr>
      <w:r>
        <w:t>Endereço logico x físico:</w:t>
      </w:r>
    </w:p>
    <w:p w14:paraId="758E5EDD" w14:textId="5A12A8BB" w:rsidR="003666E8" w:rsidRDefault="003666E8" w:rsidP="003666E8">
      <w:pPr>
        <w:pStyle w:val="PargrafodaLista"/>
        <w:numPr>
          <w:ilvl w:val="1"/>
          <w:numId w:val="13"/>
        </w:numPr>
      </w:pPr>
      <w:r>
        <w:t xml:space="preserve">Endereço lógico – gerado pela CPU; também denominado endereço virtual. </w:t>
      </w:r>
    </w:p>
    <w:p w14:paraId="610AA5C1" w14:textId="69137392" w:rsidR="003666E8" w:rsidRDefault="003666E8" w:rsidP="003666E8">
      <w:pPr>
        <w:pStyle w:val="PargrafodaLista"/>
        <w:numPr>
          <w:ilvl w:val="1"/>
          <w:numId w:val="13"/>
        </w:numPr>
      </w:pPr>
      <w:r>
        <w:t xml:space="preserve"> Endereço físico – endereço visto pela unidade de memória.</w:t>
      </w:r>
    </w:p>
    <w:p w14:paraId="4CF26898" w14:textId="36D90388" w:rsidR="003666E8" w:rsidRDefault="003666E8" w:rsidP="003666E8">
      <w:pPr>
        <w:pStyle w:val="PargrafodaLista"/>
        <w:numPr>
          <w:ilvl w:val="1"/>
          <w:numId w:val="13"/>
        </w:numPr>
      </w:pPr>
      <w:r>
        <w:t>Exemplo carteira da sala: vários então na primeira logicamente , porem fisicamente não</w:t>
      </w:r>
    </w:p>
    <w:p w14:paraId="684E9A86" w14:textId="462EEC5F" w:rsidR="003666E8" w:rsidRDefault="004236BF" w:rsidP="004236BF">
      <w:pPr>
        <w:pStyle w:val="PargrafodaLista"/>
        <w:numPr>
          <w:ilvl w:val="0"/>
          <w:numId w:val="13"/>
        </w:numPr>
      </w:pPr>
      <w:r>
        <w:t xml:space="preserve">Unidade de Gerenciamento de </w:t>
      </w:r>
      <w:proofErr w:type="spellStart"/>
      <w:r>
        <w:t>Memoria</w:t>
      </w:r>
      <w:proofErr w:type="spellEnd"/>
      <w:r>
        <w:t>:</w:t>
      </w:r>
    </w:p>
    <w:p w14:paraId="4AEFA7E3" w14:textId="25838246" w:rsidR="004236BF" w:rsidRDefault="004236BF" w:rsidP="004236BF">
      <w:pPr>
        <w:pStyle w:val="PargrafodaLista"/>
        <w:numPr>
          <w:ilvl w:val="1"/>
          <w:numId w:val="13"/>
        </w:numPr>
      </w:pPr>
      <w:r>
        <w:t>Dispositivo de hardware que mapeia o endereço virtual para o físico.</w:t>
      </w:r>
    </w:p>
    <w:p w14:paraId="72551A22" w14:textId="7D0F1A1B" w:rsidR="004236BF" w:rsidRDefault="005934B2" w:rsidP="004236BF">
      <w:pPr>
        <w:pStyle w:val="PargrafodaLista"/>
        <w:numPr>
          <w:ilvl w:val="1"/>
          <w:numId w:val="13"/>
        </w:numPr>
      </w:pPr>
      <w:r w:rsidRPr="005934B2">
        <w:rPr>
          <w:noProof/>
        </w:rPr>
        <w:drawing>
          <wp:anchor distT="0" distB="0" distL="114300" distR="114300" simplePos="0" relativeHeight="251664384" behindDoc="0" locked="0" layoutInCell="1" allowOverlap="1" wp14:anchorId="7A75CB6C" wp14:editId="7D206A16">
            <wp:simplePos x="0" y="0"/>
            <wp:positionH relativeFrom="column">
              <wp:posOffset>527685</wp:posOffset>
            </wp:positionH>
            <wp:positionV relativeFrom="paragraph">
              <wp:posOffset>174625</wp:posOffset>
            </wp:positionV>
            <wp:extent cx="3411220" cy="2110740"/>
            <wp:effectExtent l="0" t="0" r="0" b="3810"/>
            <wp:wrapTopAndBottom/>
            <wp:docPr id="9585315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15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BF">
        <w:t>O valor no registro de relocação é adicionado a todo endereço</w:t>
      </w:r>
    </w:p>
    <w:p w14:paraId="42C0B1A7" w14:textId="30ACAFB8" w:rsidR="005934B2" w:rsidRDefault="005934B2" w:rsidP="004236BF">
      <w:pPr>
        <w:pStyle w:val="PargrafodaLista"/>
        <w:numPr>
          <w:ilvl w:val="1"/>
          <w:numId w:val="13"/>
        </w:numPr>
      </w:pPr>
      <w:r>
        <w:t>Checa limites e registrador inicial</w:t>
      </w:r>
    </w:p>
    <w:p w14:paraId="1F3397F2" w14:textId="7A4A7F48" w:rsidR="005934B2" w:rsidRDefault="00112CEA" w:rsidP="005934B2">
      <w:pPr>
        <w:pStyle w:val="PargrafodaLista"/>
        <w:numPr>
          <w:ilvl w:val="0"/>
          <w:numId w:val="13"/>
        </w:numPr>
      </w:pPr>
      <w:r>
        <w:t>Swapping:</w:t>
      </w:r>
    </w:p>
    <w:p w14:paraId="41858260" w14:textId="210D1D14" w:rsidR="00112CEA" w:rsidRDefault="00112CEA" w:rsidP="00E95D85">
      <w:r w:rsidRPr="00112CE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9EFA72" wp14:editId="75047F6D">
            <wp:simplePos x="0" y="0"/>
            <wp:positionH relativeFrom="column">
              <wp:posOffset>337185</wp:posOffset>
            </wp:positionH>
            <wp:positionV relativeFrom="paragraph">
              <wp:posOffset>0</wp:posOffset>
            </wp:positionV>
            <wp:extent cx="5400040" cy="3405505"/>
            <wp:effectExtent l="0" t="0" r="0" b="4445"/>
            <wp:wrapTopAndBottom/>
            <wp:docPr id="1496752305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52305" name="Imagem 1" descr="Tela de celula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D85">
        <w:t xml:space="preserve">07/05/2024 – Memória virtual </w:t>
      </w:r>
    </w:p>
    <w:p w14:paraId="1EAE0223" w14:textId="25DC6ABF" w:rsidR="00E95D85" w:rsidRDefault="00616D61" w:rsidP="00E95D85">
      <w:pPr>
        <w:pStyle w:val="PargrafodaLista"/>
        <w:numPr>
          <w:ilvl w:val="0"/>
          <w:numId w:val="14"/>
        </w:numPr>
      </w:pPr>
      <w:r>
        <w:t>Memória</w:t>
      </w:r>
      <w:r w:rsidR="00E95D85">
        <w:t xml:space="preserve"> virtual</w:t>
      </w:r>
      <w:r w:rsidR="00E95D85">
        <w:sym w:font="Wingdings" w:char="F0E0"/>
      </w:r>
      <w:r w:rsidR="00E95D85">
        <w:t xml:space="preserve"> separação da </w:t>
      </w:r>
      <w:r>
        <w:t>memória</w:t>
      </w:r>
      <w:r w:rsidR="00E95D85">
        <w:t xml:space="preserve"> logica da física</w:t>
      </w:r>
    </w:p>
    <w:p w14:paraId="60C53A6C" w14:textId="27490177" w:rsidR="00E95D85" w:rsidRDefault="00E95D85" w:rsidP="00E95D85">
      <w:pPr>
        <w:pStyle w:val="PargrafodaLista"/>
        <w:numPr>
          <w:ilvl w:val="1"/>
          <w:numId w:val="14"/>
        </w:numPr>
      </w:pPr>
      <w:r>
        <w:t xml:space="preserve">Apenas parte do </w:t>
      </w:r>
      <w:proofErr w:type="spellStart"/>
      <w:r>
        <w:t>ograma</w:t>
      </w:r>
      <w:proofErr w:type="spellEnd"/>
      <w:r>
        <w:t xml:space="preserve"> precisa na </w:t>
      </w:r>
      <w:r w:rsidR="00616D61">
        <w:t>memória</w:t>
      </w:r>
      <w:r>
        <w:t xml:space="preserve"> de execução</w:t>
      </w:r>
    </w:p>
    <w:p w14:paraId="61D4B178" w14:textId="49D04C7D" w:rsidR="00E95D85" w:rsidRDefault="00E95D85" w:rsidP="00E95D85">
      <w:pPr>
        <w:pStyle w:val="PargrafodaLista"/>
        <w:numPr>
          <w:ilvl w:val="1"/>
          <w:numId w:val="14"/>
        </w:numPr>
      </w:pPr>
      <w:r>
        <w:t>O espaço de endereçamento logico pode ser muito maior que o espaço de endereçamento físico</w:t>
      </w:r>
    </w:p>
    <w:p w14:paraId="1729EC5B" w14:textId="2F957FDC" w:rsidR="00E95D85" w:rsidRDefault="00E95D85" w:rsidP="00E95D85">
      <w:pPr>
        <w:pStyle w:val="PargrafodaLista"/>
        <w:numPr>
          <w:ilvl w:val="1"/>
          <w:numId w:val="14"/>
        </w:numPr>
      </w:pPr>
      <w:r>
        <w:t xml:space="preserve">Precisa permitir que as </w:t>
      </w:r>
      <w:proofErr w:type="spellStart"/>
      <w:r>
        <w:t>paginas</w:t>
      </w:r>
      <w:proofErr w:type="spellEnd"/>
      <w:r>
        <w:t xml:space="preserve"> sejam movidas para memoria </w:t>
      </w:r>
    </w:p>
    <w:p w14:paraId="410A7044" w14:textId="401A6D5F" w:rsidR="00E95D85" w:rsidRDefault="00E95D85" w:rsidP="00E95D85">
      <w:pPr>
        <w:pStyle w:val="PargrafodaLista"/>
        <w:numPr>
          <w:ilvl w:val="0"/>
          <w:numId w:val="14"/>
        </w:numPr>
      </w:pPr>
      <w:r>
        <w:t>Pode ser implementada :</w:t>
      </w:r>
    </w:p>
    <w:p w14:paraId="2157396D" w14:textId="5A6084A1" w:rsidR="00E95D85" w:rsidRDefault="00E95D85" w:rsidP="00E95D85">
      <w:pPr>
        <w:pStyle w:val="PargrafodaLista"/>
        <w:numPr>
          <w:ilvl w:val="1"/>
          <w:numId w:val="14"/>
        </w:numPr>
      </w:pPr>
      <w:r>
        <w:t xml:space="preserve">Página sob demanda </w:t>
      </w:r>
    </w:p>
    <w:p w14:paraId="2A6C60D5" w14:textId="759E245A" w:rsidR="00E95D85" w:rsidRDefault="00E95D85" w:rsidP="00E95D85">
      <w:pPr>
        <w:pStyle w:val="PargrafodaLista"/>
        <w:numPr>
          <w:ilvl w:val="1"/>
          <w:numId w:val="14"/>
        </w:numPr>
      </w:pPr>
      <w:r>
        <w:t>Segmentação sob demanda</w:t>
      </w:r>
    </w:p>
    <w:p w14:paraId="5873139C" w14:textId="09276ADC" w:rsidR="00E95D85" w:rsidRDefault="00616D61" w:rsidP="00E95D85">
      <w:pPr>
        <w:pStyle w:val="PargrafodaLista"/>
        <w:numPr>
          <w:ilvl w:val="0"/>
          <w:numId w:val="14"/>
        </w:numPr>
      </w:pPr>
      <w:r>
        <w:t>Páginas:</w:t>
      </w:r>
    </w:p>
    <w:p w14:paraId="222F6962" w14:textId="5CA2A5C5" w:rsidR="00616D61" w:rsidRDefault="00616D61" w:rsidP="00616D61">
      <w:pPr>
        <w:pStyle w:val="PargrafodaLista"/>
        <w:numPr>
          <w:ilvl w:val="1"/>
          <w:numId w:val="14"/>
        </w:numPr>
      </w:pPr>
      <w:r>
        <w:t xml:space="preserve">Primeira </w:t>
      </w:r>
      <w:r w:rsidR="008D49AB">
        <w:t>referência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</w:p>
    <w:p w14:paraId="3955C5F9" w14:textId="77777777" w:rsidR="00616D61" w:rsidRPr="00E77D08" w:rsidRDefault="00616D61" w:rsidP="00616D61">
      <w:pPr>
        <w:pStyle w:val="PargrafodaLista"/>
        <w:numPr>
          <w:ilvl w:val="1"/>
          <w:numId w:val="14"/>
        </w:numPr>
      </w:pPr>
    </w:p>
    <w:sectPr w:rsidR="00616D61" w:rsidRPr="00E77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34459"/>
    <w:multiLevelType w:val="hybridMultilevel"/>
    <w:tmpl w:val="A5A42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66EB"/>
    <w:multiLevelType w:val="hybridMultilevel"/>
    <w:tmpl w:val="35E85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417"/>
    <w:multiLevelType w:val="hybridMultilevel"/>
    <w:tmpl w:val="9A58B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02DBE"/>
    <w:multiLevelType w:val="hybridMultilevel"/>
    <w:tmpl w:val="05084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060D"/>
    <w:multiLevelType w:val="hybridMultilevel"/>
    <w:tmpl w:val="81226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2D2B"/>
    <w:multiLevelType w:val="hybridMultilevel"/>
    <w:tmpl w:val="299A5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C273A"/>
    <w:multiLevelType w:val="hybridMultilevel"/>
    <w:tmpl w:val="43C8D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F031C"/>
    <w:multiLevelType w:val="hybridMultilevel"/>
    <w:tmpl w:val="0C9E6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A00D0"/>
    <w:multiLevelType w:val="hybridMultilevel"/>
    <w:tmpl w:val="A386B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67F7E"/>
    <w:multiLevelType w:val="hybridMultilevel"/>
    <w:tmpl w:val="5DAC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A605D"/>
    <w:multiLevelType w:val="hybridMultilevel"/>
    <w:tmpl w:val="360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54726"/>
    <w:multiLevelType w:val="hybridMultilevel"/>
    <w:tmpl w:val="7D6AA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A5ED5"/>
    <w:multiLevelType w:val="hybridMultilevel"/>
    <w:tmpl w:val="A4361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9609F"/>
    <w:multiLevelType w:val="hybridMultilevel"/>
    <w:tmpl w:val="23500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82882">
    <w:abstractNumId w:val="0"/>
  </w:num>
  <w:num w:numId="2" w16cid:durableId="1753813577">
    <w:abstractNumId w:val="3"/>
  </w:num>
  <w:num w:numId="3" w16cid:durableId="1067656305">
    <w:abstractNumId w:val="7"/>
  </w:num>
  <w:num w:numId="4" w16cid:durableId="585770742">
    <w:abstractNumId w:val="10"/>
  </w:num>
  <w:num w:numId="5" w16cid:durableId="1907836494">
    <w:abstractNumId w:val="11"/>
  </w:num>
  <w:num w:numId="6" w16cid:durableId="576986281">
    <w:abstractNumId w:val="4"/>
  </w:num>
  <w:num w:numId="7" w16cid:durableId="308898414">
    <w:abstractNumId w:val="9"/>
  </w:num>
  <w:num w:numId="8" w16cid:durableId="1343582680">
    <w:abstractNumId w:val="5"/>
  </w:num>
  <w:num w:numId="9" w16cid:durableId="1098252728">
    <w:abstractNumId w:val="2"/>
  </w:num>
  <w:num w:numId="10" w16cid:durableId="390160570">
    <w:abstractNumId w:val="12"/>
  </w:num>
  <w:num w:numId="11" w16cid:durableId="1596399174">
    <w:abstractNumId w:val="1"/>
  </w:num>
  <w:num w:numId="12" w16cid:durableId="855583645">
    <w:abstractNumId w:val="8"/>
  </w:num>
  <w:num w:numId="13" w16cid:durableId="1815676473">
    <w:abstractNumId w:val="13"/>
  </w:num>
  <w:num w:numId="14" w16cid:durableId="1722092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F0"/>
    <w:rsid w:val="0000707D"/>
    <w:rsid w:val="000173DE"/>
    <w:rsid w:val="0004284A"/>
    <w:rsid w:val="0005723D"/>
    <w:rsid w:val="00067191"/>
    <w:rsid w:val="00083D4B"/>
    <w:rsid w:val="000A1842"/>
    <w:rsid w:val="000B0276"/>
    <w:rsid w:val="000C6260"/>
    <w:rsid w:val="000F52FA"/>
    <w:rsid w:val="00112CEA"/>
    <w:rsid w:val="001267FB"/>
    <w:rsid w:val="00173E31"/>
    <w:rsid w:val="00184FD0"/>
    <w:rsid w:val="001B396F"/>
    <w:rsid w:val="001D3FD6"/>
    <w:rsid w:val="002A1780"/>
    <w:rsid w:val="002B5071"/>
    <w:rsid w:val="002D170F"/>
    <w:rsid w:val="002D4D58"/>
    <w:rsid w:val="00315AAD"/>
    <w:rsid w:val="003348DB"/>
    <w:rsid w:val="003371CC"/>
    <w:rsid w:val="00360F34"/>
    <w:rsid w:val="003666E8"/>
    <w:rsid w:val="0039036F"/>
    <w:rsid w:val="003C7C43"/>
    <w:rsid w:val="003F05A2"/>
    <w:rsid w:val="003F1B7D"/>
    <w:rsid w:val="00402D06"/>
    <w:rsid w:val="00411C00"/>
    <w:rsid w:val="004236BF"/>
    <w:rsid w:val="00445682"/>
    <w:rsid w:val="004554C7"/>
    <w:rsid w:val="004A0589"/>
    <w:rsid w:val="004A2ECE"/>
    <w:rsid w:val="004B4658"/>
    <w:rsid w:val="004E28A5"/>
    <w:rsid w:val="004E3A20"/>
    <w:rsid w:val="004E5547"/>
    <w:rsid w:val="005206E7"/>
    <w:rsid w:val="0054316B"/>
    <w:rsid w:val="005607D0"/>
    <w:rsid w:val="005752E6"/>
    <w:rsid w:val="00575A2F"/>
    <w:rsid w:val="00585158"/>
    <w:rsid w:val="005934B2"/>
    <w:rsid w:val="005E587B"/>
    <w:rsid w:val="005E6026"/>
    <w:rsid w:val="005F5BDB"/>
    <w:rsid w:val="005F625C"/>
    <w:rsid w:val="005F6C24"/>
    <w:rsid w:val="00616D61"/>
    <w:rsid w:val="00665F94"/>
    <w:rsid w:val="006B07F2"/>
    <w:rsid w:val="006B503B"/>
    <w:rsid w:val="006D2C43"/>
    <w:rsid w:val="006F262E"/>
    <w:rsid w:val="006F7945"/>
    <w:rsid w:val="007139B7"/>
    <w:rsid w:val="00716A20"/>
    <w:rsid w:val="00750503"/>
    <w:rsid w:val="007577E6"/>
    <w:rsid w:val="007D1102"/>
    <w:rsid w:val="007E6B83"/>
    <w:rsid w:val="007F254F"/>
    <w:rsid w:val="0087027D"/>
    <w:rsid w:val="00870CC0"/>
    <w:rsid w:val="00875DF3"/>
    <w:rsid w:val="00877289"/>
    <w:rsid w:val="00890809"/>
    <w:rsid w:val="008A29F0"/>
    <w:rsid w:val="008D49AB"/>
    <w:rsid w:val="00902745"/>
    <w:rsid w:val="0092606B"/>
    <w:rsid w:val="0093596B"/>
    <w:rsid w:val="00971685"/>
    <w:rsid w:val="00974C97"/>
    <w:rsid w:val="009D3866"/>
    <w:rsid w:val="009F6E04"/>
    <w:rsid w:val="00A719EB"/>
    <w:rsid w:val="00AB6769"/>
    <w:rsid w:val="00AC4885"/>
    <w:rsid w:val="00AD0399"/>
    <w:rsid w:val="00AE3433"/>
    <w:rsid w:val="00B22437"/>
    <w:rsid w:val="00B23C74"/>
    <w:rsid w:val="00B26F82"/>
    <w:rsid w:val="00B4517C"/>
    <w:rsid w:val="00B63D39"/>
    <w:rsid w:val="00BD1867"/>
    <w:rsid w:val="00BD54E0"/>
    <w:rsid w:val="00C04818"/>
    <w:rsid w:val="00C11BA7"/>
    <w:rsid w:val="00C1265B"/>
    <w:rsid w:val="00C145A9"/>
    <w:rsid w:val="00C14C93"/>
    <w:rsid w:val="00C3297A"/>
    <w:rsid w:val="00C50494"/>
    <w:rsid w:val="00C53AB5"/>
    <w:rsid w:val="00CB671E"/>
    <w:rsid w:val="00CC3FD9"/>
    <w:rsid w:val="00CF4808"/>
    <w:rsid w:val="00CF5E4E"/>
    <w:rsid w:val="00D43C2C"/>
    <w:rsid w:val="00D57F73"/>
    <w:rsid w:val="00D96CF1"/>
    <w:rsid w:val="00DA05DD"/>
    <w:rsid w:val="00E04FC4"/>
    <w:rsid w:val="00E200BE"/>
    <w:rsid w:val="00E334B2"/>
    <w:rsid w:val="00E46B0D"/>
    <w:rsid w:val="00E501BA"/>
    <w:rsid w:val="00E77D08"/>
    <w:rsid w:val="00E92446"/>
    <w:rsid w:val="00E95D85"/>
    <w:rsid w:val="00E968D3"/>
    <w:rsid w:val="00EC053E"/>
    <w:rsid w:val="00EE33B7"/>
    <w:rsid w:val="00F30B0C"/>
    <w:rsid w:val="00F53AD6"/>
    <w:rsid w:val="00F70168"/>
    <w:rsid w:val="00F7706C"/>
    <w:rsid w:val="00F81ED6"/>
    <w:rsid w:val="00F827E5"/>
    <w:rsid w:val="00F933FF"/>
    <w:rsid w:val="00FD0206"/>
    <w:rsid w:val="00FD6470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A4CF"/>
  <w15:chartTrackingRefBased/>
  <w15:docId w15:val="{06065F9E-D0DC-4EDF-BC2B-CAC20E3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9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9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29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29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29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29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2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9</Pages>
  <Words>1425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 Soares De Paula</cp:lastModifiedBy>
  <cp:revision>100</cp:revision>
  <dcterms:created xsi:type="dcterms:W3CDTF">2024-02-06T13:50:00Z</dcterms:created>
  <dcterms:modified xsi:type="dcterms:W3CDTF">2024-05-07T14:19:00Z</dcterms:modified>
</cp:coreProperties>
</file>